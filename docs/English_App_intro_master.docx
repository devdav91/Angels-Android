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CF504" w14:textId="77777777" w:rsidR="000C39A1" w:rsidRDefault="00981017">
      <w:pPr>
        <w:tabs>
          <w:tab w:val="left" w:pos="2780"/>
          <w:tab w:val="center" w:pos="4676"/>
        </w:tabs>
        <w:spacing w:before="58" w:after="0" w:line="240" w:lineRule="auto"/>
        <w:ind w:right="53"/>
        <w:rPr>
          <w:rFonts w:ascii="Avenir Book" w:eastAsia="Minion" w:hAnsi="Avenir Book" w:cs="Times New Roman"/>
          <w:b/>
          <w:color w:val="231F20"/>
          <w:spacing w:val="-10"/>
          <w:sz w:val="28"/>
          <w:szCs w:val="28"/>
        </w:rPr>
      </w:pPr>
      <w:ins w:id="0" w:author="KAYA UCM" w:date="2015-06-08T10:56:00Z">
        <w:r>
          <w:rPr>
            <w:rFonts w:ascii="Avenir Book" w:eastAsia="Minion" w:hAnsi="Avenir Book" w:cs="Times New Roman"/>
            <w:b/>
            <w:color w:val="231F20"/>
            <w:spacing w:val="-10"/>
            <w:sz w:val="28"/>
            <w:szCs w:val="28"/>
          </w:rPr>
          <w:tab/>
        </w:r>
        <w:r>
          <w:rPr>
            <w:rFonts w:ascii="Avenir Book" w:eastAsia="Minion" w:hAnsi="Avenir Book" w:cs="Times New Roman"/>
            <w:b/>
            <w:color w:val="231F20"/>
            <w:spacing w:val="-10"/>
            <w:sz w:val="28"/>
            <w:szCs w:val="28"/>
          </w:rPr>
          <w:tab/>
        </w:r>
      </w:ins>
      <w:r w:rsidR="003F0E3C" w:rsidRPr="00E03649">
        <w:rPr>
          <w:rFonts w:ascii="Avenir Book" w:eastAsia="Minion" w:hAnsi="Avenir Book" w:cs="Times New Roman"/>
          <w:b/>
          <w:color w:val="231F20"/>
          <w:spacing w:val="-10"/>
          <w:sz w:val="28"/>
          <w:szCs w:val="28"/>
        </w:rPr>
        <w:t>ANGELS – DREAMS – SIGNS</w:t>
      </w:r>
      <w:r w:rsidR="00643C00" w:rsidRPr="007C73D6">
        <w:rPr>
          <w:rFonts w:ascii="Avenir Book" w:eastAsia="Minion" w:hAnsi="Avenir Book" w:cs="Times New Roman"/>
          <w:b/>
          <w:color w:val="231F20"/>
          <w:spacing w:val="-10"/>
          <w:sz w:val="28"/>
          <w:szCs w:val="28"/>
        </w:rPr>
        <w:t xml:space="preserve"> </w:t>
      </w:r>
    </w:p>
    <w:p w14:paraId="19C06CF4" w14:textId="77777777" w:rsidR="00F117FD" w:rsidRPr="007C73D6" w:rsidRDefault="00F117FD" w:rsidP="00F117FD">
      <w:pPr>
        <w:spacing w:before="58" w:after="0" w:line="240" w:lineRule="auto"/>
        <w:ind w:right="53"/>
        <w:jc w:val="center"/>
        <w:rPr>
          <w:rFonts w:ascii="Avenir Book" w:eastAsia="Minion" w:hAnsi="Avenir Book" w:cs="Times New Roman"/>
          <w:b/>
          <w:color w:val="231F20"/>
          <w:spacing w:val="-10"/>
          <w:sz w:val="28"/>
          <w:szCs w:val="28"/>
        </w:rPr>
      </w:pPr>
      <w:r w:rsidRPr="007C73D6">
        <w:rPr>
          <w:rFonts w:ascii="Avenir Book" w:eastAsia="Minion" w:hAnsi="Avenir Book" w:cs="Times New Roman"/>
          <w:b/>
          <w:color w:val="231F20"/>
          <w:spacing w:val="-10"/>
          <w:sz w:val="28"/>
          <w:szCs w:val="28"/>
        </w:rPr>
        <w:t>INTRODUCTION</w:t>
      </w:r>
      <w:r w:rsidRPr="007C73D6">
        <w:rPr>
          <w:rFonts w:ascii="Avenir Book" w:eastAsia="Minion" w:hAnsi="Avenir Book" w:cs="Times New Roman"/>
          <w:b/>
          <w:color w:val="000090"/>
          <w:sz w:val="24"/>
          <w:szCs w:val="24"/>
        </w:rPr>
        <w:t xml:space="preserve"> </w:t>
      </w:r>
    </w:p>
    <w:p w14:paraId="06207F99" w14:textId="77777777" w:rsidR="00F117FD" w:rsidRPr="00712528" w:rsidRDefault="00F117FD" w:rsidP="00F117FD">
      <w:pPr>
        <w:spacing w:line="240" w:lineRule="auto"/>
        <w:rPr>
          <w:rFonts w:ascii="Avenir Book" w:eastAsia="Minion" w:hAnsi="Avenir Book" w:cs="Times New Roman"/>
          <w:color w:val="231F20"/>
          <w:spacing w:val="-10"/>
          <w:sz w:val="24"/>
          <w:szCs w:val="24"/>
        </w:rPr>
      </w:pPr>
    </w:p>
    <w:p w14:paraId="27CBB17A" w14:textId="77777777" w:rsidR="00F117FD" w:rsidRPr="00712528" w:rsidRDefault="00F117FD" w:rsidP="00F117FD">
      <w:pPr>
        <w:spacing w:line="240" w:lineRule="auto"/>
        <w:jc w:val="both"/>
        <w:rPr>
          <w:rFonts w:ascii="Avenir Book" w:eastAsia="Minion" w:hAnsi="Avenir Book" w:cs="Times New Roman"/>
          <w:color w:val="231F20"/>
          <w:spacing w:val="-10"/>
          <w:sz w:val="24"/>
          <w:szCs w:val="24"/>
        </w:rPr>
      </w:pPr>
    </w:p>
    <w:p w14:paraId="4C646532" w14:textId="77777777" w:rsidR="00F117FD" w:rsidRPr="007C73D6" w:rsidRDefault="0043175D" w:rsidP="00F117FD">
      <w:pPr>
        <w:spacing w:line="240" w:lineRule="auto"/>
        <w:jc w:val="both"/>
        <w:rPr>
          <w:rFonts w:ascii="Avenir Book" w:eastAsia="Minion" w:hAnsi="Avenir Book" w:cs="Times New Roman"/>
          <w:b/>
          <w:color w:val="231F20"/>
          <w:spacing w:val="-10"/>
          <w:sz w:val="24"/>
          <w:szCs w:val="24"/>
        </w:rPr>
      </w:pPr>
      <w:r w:rsidRPr="007C73D6">
        <w:rPr>
          <w:rFonts w:ascii="Avenir Book" w:eastAsia="Minion" w:hAnsi="Avenir Book" w:cs="Times New Roman"/>
          <w:b/>
          <w:color w:val="231F20"/>
          <w:spacing w:val="-10"/>
          <w:sz w:val="24"/>
          <w:szCs w:val="24"/>
        </w:rPr>
        <w:t>WHAT IS AN ANGEL</w:t>
      </w:r>
      <w:r w:rsidR="00F117FD" w:rsidRPr="007C73D6">
        <w:rPr>
          <w:rFonts w:ascii="Avenir Book" w:eastAsia="Minion" w:hAnsi="Avenir Book" w:cs="Times New Roman"/>
          <w:b/>
          <w:color w:val="231F20"/>
          <w:spacing w:val="-10"/>
          <w:sz w:val="24"/>
          <w:szCs w:val="24"/>
        </w:rPr>
        <w:t>?</w:t>
      </w:r>
    </w:p>
    <w:p w14:paraId="428AFAC4" w14:textId="77777777" w:rsidR="0043175D" w:rsidRPr="00712528" w:rsidRDefault="0043175D" w:rsidP="00F117FD">
      <w:pPr>
        <w:spacing w:line="240" w:lineRule="auto"/>
        <w:jc w:val="both"/>
        <w:rPr>
          <w:rFonts w:ascii="Avenir Book" w:eastAsia="Minion" w:hAnsi="Avenir Book" w:cs="Times New Roman"/>
          <w:color w:val="231F20"/>
          <w:spacing w:val="-10"/>
          <w:sz w:val="24"/>
          <w:szCs w:val="24"/>
        </w:rPr>
      </w:pPr>
      <w:r w:rsidRPr="00712528">
        <w:rPr>
          <w:rFonts w:ascii="Avenir Book" w:eastAsia="Minion" w:hAnsi="Avenir Book" w:cs="Times New Roman"/>
          <w:color w:val="231F20"/>
          <w:spacing w:val="-10"/>
          <w:sz w:val="24"/>
          <w:szCs w:val="24"/>
        </w:rPr>
        <w:t xml:space="preserve">Since time immemorial, Angels have been </w:t>
      </w:r>
      <w:del w:id="1" w:author="KAYA UCM" w:date="2015-06-08T12:59:00Z">
        <w:r w:rsidRPr="00712528" w:rsidDel="00E03649">
          <w:rPr>
            <w:rFonts w:ascii="Avenir Book" w:eastAsia="Minion" w:hAnsi="Avenir Book" w:cs="Times New Roman"/>
            <w:color w:val="231F20"/>
            <w:spacing w:val="-10"/>
            <w:sz w:val="24"/>
            <w:szCs w:val="24"/>
          </w:rPr>
          <w:delText xml:space="preserve">considered </w:delText>
        </w:r>
      </w:del>
      <w:ins w:id="2" w:author="KAYA UCM" w:date="2015-06-08T12:59:00Z">
        <w:r w:rsidR="00E03649">
          <w:rPr>
            <w:rFonts w:ascii="Avenir Book" w:eastAsia="Minion" w:hAnsi="Avenir Book" w:cs="Times New Roman"/>
            <w:color w:val="231F20"/>
            <w:spacing w:val="-10"/>
            <w:sz w:val="24"/>
            <w:szCs w:val="24"/>
          </w:rPr>
          <w:t>presented</w:t>
        </w:r>
        <w:r w:rsidR="00E03649" w:rsidRPr="00712528">
          <w:rPr>
            <w:rFonts w:ascii="Avenir Book" w:eastAsia="Minion" w:hAnsi="Avenir Book" w:cs="Times New Roman"/>
            <w:color w:val="231F20"/>
            <w:spacing w:val="-10"/>
            <w:sz w:val="24"/>
            <w:szCs w:val="24"/>
          </w:rPr>
          <w:t xml:space="preserve"> </w:t>
        </w:r>
      </w:ins>
      <w:r w:rsidRPr="00712528">
        <w:rPr>
          <w:rFonts w:ascii="Avenir Book" w:eastAsia="Minion" w:hAnsi="Avenir Book" w:cs="Times New Roman"/>
          <w:color w:val="231F20"/>
          <w:spacing w:val="-10"/>
          <w:sz w:val="24"/>
          <w:szCs w:val="24"/>
        </w:rPr>
        <w:t xml:space="preserve">as Celestial Messengers, but </w:t>
      </w:r>
      <w:ins w:id="3" w:author="KAYA UCM" w:date="2015-06-08T13:00:00Z">
        <w:r w:rsidR="00E03649">
          <w:rPr>
            <w:rFonts w:ascii="Avenir Book" w:eastAsia="Minion" w:hAnsi="Avenir Book" w:cs="Times New Roman"/>
            <w:color w:val="231F20"/>
            <w:spacing w:val="-10"/>
            <w:sz w:val="24"/>
            <w:szCs w:val="24"/>
          </w:rPr>
          <w:t xml:space="preserve">most of the time </w:t>
        </w:r>
      </w:ins>
      <w:r w:rsidRPr="00712528">
        <w:rPr>
          <w:rFonts w:ascii="Avenir Book" w:eastAsia="Minion" w:hAnsi="Avenir Book" w:cs="Times New Roman"/>
          <w:color w:val="231F20"/>
          <w:spacing w:val="-10"/>
          <w:sz w:val="24"/>
          <w:szCs w:val="24"/>
        </w:rPr>
        <w:t xml:space="preserve">without </w:t>
      </w:r>
      <w:del w:id="4" w:author="KAYA UCM" w:date="2015-06-08T13:00:00Z">
        <w:r w:rsidRPr="00712528" w:rsidDel="00B120C8">
          <w:rPr>
            <w:rFonts w:ascii="Avenir Book" w:eastAsia="Minion" w:hAnsi="Avenir Book" w:cs="Times New Roman"/>
            <w:color w:val="231F20"/>
            <w:spacing w:val="-10"/>
            <w:sz w:val="24"/>
            <w:szCs w:val="24"/>
          </w:rPr>
          <w:delText xml:space="preserve">any </w:delText>
        </w:r>
      </w:del>
      <w:ins w:id="5" w:author="KAYA UCM" w:date="2015-06-08T13:00:00Z">
        <w:r w:rsidR="00B120C8">
          <w:rPr>
            <w:rFonts w:ascii="Avenir Book" w:eastAsia="Minion" w:hAnsi="Avenir Book" w:cs="Times New Roman"/>
            <w:color w:val="231F20"/>
            <w:spacing w:val="-10"/>
            <w:sz w:val="24"/>
            <w:szCs w:val="24"/>
          </w:rPr>
          <w:t>the</w:t>
        </w:r>
        <w:r w:rsidR="00B120C8" w:rsidRPr="00712528">
          <w:rPr>
            <w:rFonts w:ascii="Avenir Book" w:eastAsia="Minion" w:hAnsi="Avenir Book" w:cs="Times New Roman"/>
            <w:color w:val="231F20"/>
            <w:spacing w:val="-10"/>
            <w:sz w:val="24"/>
            <w:szCs w:val="24"/>
          </w:rPr>
          <w:t xml:space="preserve"> </w:t>
        </w:r>
      </w:ins>
      <w:r w:rsidRPr="00712528">
        <w:rPr>
          <w:rFonts w:ascii="Avenir Book" w:eastAsia="Minion" w:hAnsi="Avenir Book" w:cs="Times New Roman"/>
          <w:color w:val="231F20"/>
          <w:spacing w:val="-10"/>
          <w:sz w:val="24"/>
          <w:szCs w:val="24"/>
        </w:rPr>
        <w:t>real kno</w:t>
      </w:r>
      <w:r w:rsidR="00C56380">
        <w:rPr>
          <w:rFonts w:ascii="Avenir Book" w:eastAsia="Minion" w:hAnsi="Avenir Book" w:cs="Times New Roman"/>
          <w:color w:val="231F20"/>
          <w:spacing w:val="-10"/>
          <w:sz w:val="24"/>
          <w:szCs w:val="24"/>
        </w:rPr>
        <w:t xml:space="preserve">wledge of what </w:t>
      </w:r>
      <w:proofErr w:type="gramStart"/>
      <w:r w:rsidR="00C56380">
        <w:rPr>
          <w:rFonts w:ascii="Avenir Book" w:eastAsia="Minion" w:hAnsi="Avenir Book" w:cs="Times New Roman"/>
          <w:color w:val="231F20"/>
          <w:spacing w:val="-10"/>
          <w:sz w:val="24"/>
          <w:szCs w:val="24"/>
        </w:rPr>
        <w:t>They</w:t>
      </w:r>
      <w:proofErr w:type="gramEnd"/>
      <w:r w:rsidR="00C56380">
        <w:rPr>
          <w:rFonts w:ascii="Avenir Book" w:eastAsia="Minion" w:hAnsi="Avenir Book" w:cs="Times New Roman"/>
          <w:color w:val="231F20"/>
          <w:spacing w:val="-10"/>
          <w:sz w:val="24"/>
          <w:szCs w:val="24"/>
        </w:rPr>
        <w:t xml:space="preserve"> truly </w:t>
      </w:r>
      <w:r w:rsidRPr="00712528">
        <w:rPr>
          <w:rFonts w:ascii="Avenir Book" w:eastAsia="Minion" w:hAnsi="Avenir Book" w:cs="Times New Roman"/>
          <w:color w:val="231F20"/>
          <w:spacing w:val="-10"/>
          <w:sz w:val="24"/>
          <w:szCs w:val="24"/>
        </w:rPr>
        <w:t xml:space="preserve">are or what </w:t>
      </w:r>
      <w:r w:rsidR="000174D8">
        <w:rPr>
          <w:rFonts w:ascii="Avenir Book" w:eastAsia="Minion" w:hAnsi="Avenir Book" w:cs="Times New Roman"/>
          <w:color w:val="231F20"/>
          <w:spacing w:val="-10"/>
          <w:sz w:val="24"/>
          <w:szCs w:val="24"/>
        </w:rPr>
        <w:t>kind of messages They bring us.</w:t>
      </w:r>
      <w:r w:rsidRPr="00712528">
        <w:rPr>
          <w:rFonts w:ascii="Avenir Book" w:eastAsia="Minion" w:hAnsi="Avenir Book" w:cs="Times New Roman"/>
          <w:color w:val="231F20"/>
          <w:spacing w:val="-10"/>
          <w:sz w:val="24"/>
          <w:szCs w:val="24"/>
        </w:rPr>
        <w:t xml:space="preserve"> In actual fact, Angels are the representation of Divine Qualities, Virtues and Powers in their purest form; They are also a symbol for </w:t>
      </w:r>
      <w:r w:rsidR="00455957" w:rsidRPr="00712528">
        <w:rPr>
          <w:rFonts w:ascii="Avenir Book" w:eastAsia="Minion" w:hAnsi="Avenir Book" w:cs="Times New Roman"/>
          <w:color w:val="231F20"/>
          <w:spacing w:val="-10"/>
          <w:sz w:val="24"/>
          <w:szCs w:val="24"/>
        </w:rPr>
        <w:t>we human beings when we</w:t>
      </w:r>
      <w:r w:rsidRPr="00712528">
        <w:rPr>
          <w:rFonts w:ascii="Avenir Book" w:eastAsia="Minion" w:hAnsi="Avenir Book" w:cs="Times New Roman"/>
          <w:color w:val="231F20"/>
          <w:spacing w:val="-10"/>
          <w:sz w:val="24"/>
          <w:szCs w:val="24"/>
        </w:rPr>
        <w:t xml:space="preserve"> activate </w:t>
      </w:r>
      <w:r w:rsidR="00455957" w:rsidRPr="00712528">
        <w:rPr>
          <w:rFonts w:ascii="Avenir Book" w:eastAsia="Minion" w:hAnsi="Avenir Book" w:cs="Times New Roman"/>
          <w:color w:val="231F20"/>
          <w:spacing w:val="-10"/>
          <w:sz w:val="24"/>
          <w:szCs w:val="24"/>
        </w:rPr>
        <w:t>our</w:t>
      </w:r>
      <w:r w:rsidRPr="00712528">
        <w:rPr>
          <w:rFonts w:ascii="Avenir Book" w:eastAsia="Minion" w:hAnsi="Avenir Book" w:cs="Times New Roman"/>
          <w:color w:val="231F20"/>
          <w:spacing w:val="-10"/>
          <w:sz w:val="24"/>
          <w:szCs w:val="24"/>
        </w:rPr>
        <w:t xml:space="preserve"> spiritual faculti</w:t>
      </w:r>
      <w:r w:rsidR="00455957" w:rsidRPr="00712528">
        <w:rPr>
          <w:rFonts w:ascii="Avenir Book" w:eastAsia="Minion" w:hAnsi="Avenir Book" w:cs="Times New Roman"/>
          <w:color w:val="231F20"/>
          <w:spacing w:val="-10"/>
          <w:sz w:val="24"/>
          <w:szCs w:val="24"/>
        </w:rPr>
        <w:t xml:space="preserve">es, our </w:t>
      </w:r>
      <w:r w:rsidRPr="00712528">
        <w:rPr>
          <w:rFonts w:ascii="Avenir Book" w:eastAsia="Minion" w:hAnsi="Avenir Book" w:cs="Times New Roman"/>
          <w:color w:val="231F20"/>
          <w:spacing w:val="-10"/>
          <w:sz w:val="24"/>
          <w:szCs w:val="24"/>
        </w:rPr>
        <w:t>capacity to dream, meditate, and travel in the multi-dime</w:t>
      </w:r>
      <w:r w:rsidR="00455957" w:rsidRPr="00712528">
        <w:rPr>
          <w:rFonts w:ascii="Avenir Book" w:eastAsia="Minion" w:hAnsi="Avenir Book" w:cs="Times New Roman"/>
          <w:color w:val="231F20"/>
          <w:spacing w:val="-10"/>
          <w:sz w:val="24"/>
          <w:szCs w:val="24"/>
        </w:rPr>
        <w:t>nsions of the Universe and our</w:t>
      </w:r>
      <w:r w:rsidRPr="00712528">
        <w:rPr>
          <w:rFonts w:ascii="Avenir Book" w:eastAsia="Minion" w:hAnsi="Avenir Book" w:cs="Times New Roman"/>
          <w:color w:val="231F20"/>
          <w:spacing w:val="-10"/>
          <w:sz w:val="24"/>
          <w:szCs w:val="24"/>
        </w:rPr>
        <w:t xml:space="preserve"> conscience. </w:t>
      </w:r>
    </w:p>
    <w:p w14:paraId="68C3159B" w14:textId="77777777" w:rsidR="008C2C2C" w:rsidRPr="00712528" w:rsidRDefault="0043175D" w:rsidP="00F117FD">
      <w:pPr>
        <w:spacing w:line="240" w:lineRule="auto"/>
        <w:jc w:val="both"/>
        <w:rPr>
          <w:rFonts w:ascii="Avenir Book" w:eastAsia="Minion" w:hAnsi="Avenir Book" w:cs="Times New Roman"/>
          <w:color w:val="231F20"/>
          <w:spacing w:val="-10"/>
          <w:sz w:val="24"/>
          <w:szCs w:val="24"/>
        </w:rPr>
      </w:pPr>
      <w:r w:rsidRPr="00712528">
        <w:rPr>
          <w:rFonts w:ascii="Avenir Book" w:eastAsia="Minion" w:hAnsi="Avenir Book" w:cs="Times New Roman"/>
          <w:color w:val="231F20"/>
          <w:spacing w:val="-10"/>
          <w:sz w:val="24"/>
          <w:szCs w:val="24"/>
        </w:rPr>
        <w:t>The ancien</w:t>
      </w:r>
      <w:r w:rsidR="00455957" w:rsidRPr="00712528">
        <w:rPr>
          <w:rFonts w:ascii="Avenir Book" w:eastAsia="Minion" w:hAnsi="Avenir Book" w:cs="Times New Roman"/>
          <w:color w:val="231F20"/>
          <w:spacing w:val="-10"/>
          <w:sz w:val="24"/>
          <w:szCs w:val="24"/>
        </w:rPr>
        <w:t>t Kabbalah</w:t>
      </w:r>
      <w:ins w:id="6" w:author="KAYA UCM" w:date="2015-06-08T12:55:00Z">
        <w:r w:rsidR="00E03649">
          <w:rPr>
            <w:rFonts w:ascii="Avenir Book" w:eastAsia="Minion" w:hAnsi="Avenir Book" w:cs="Times New Roman"/>
            <w:color w:val="231F20"/>
            <w:spacing w:val="-10"/>
            <w:sz w:val="24"/>
            <w:szCs w:val="24"/>
          </w:rPr>
          <w:t>, that</w:t>
        </w:r>
      </w:ins>
      <w:r w:rsidR="00455957" w:rsidRPr="00712528">
        <w:rPr>
          <w:rFonts w:ascii="Avenir Book" w:eastAsia="Minion" w:hAnsi="Avenir Book" w:cs="Times New Roman"/>
          <w:color w:val="231F20"/>
          <w:spacing w:val="-10"/>
          <w:sz w:val="24"/>
          <w:szCs w:val="24"/>
        </w:rPr>
        <w:t xml:space="preserve"> </w:t>
      </w:r>
      <w:ins w:id="7" w:author="KAYA UCM" w:date="2015-06-08T12:54:00Z">
        <w:del w:id="8" w:author="blanaid" w:date="2015-06-08T19:10:00Z">
          <w:r w:rsidR="00531096" w:rsidRPr="00531096">
            <w:rPr>
              <w:rFonts w:ascii="Avenir Book" w:eastAsia="Minion" w:hAnsi="Avenir Book" w:cs="Times New Roman"/>
              <w:color w:val="231F20"/>
              <w:spacing w:val="-10"/>
              <w:sz w:val="24"/>
              <w:szCs w:val="24"/>
              <w:highlight w:val="cyan"/>
              <w:rPrChange w:id="9" w:author="blanaid" w:date="2015-06-08T19:06:00Z">
                <w:rPr>
                  <w:rFonts w:ascii="Avenir Book" w:eastAsia="Minion" w:hAnsi="Avenir Book" w:cs="Times New Roman"/>
                  <w:color w:val="231F20"/>
                  <w:spacing w:val="-10"/>
                  <w:sz w:val="24"/>
                  <w:szCs w:val="24"/>
                </w:rPr>
              </w:rPrChange>
            </w:rPr>
            <w:delText>brings back</w:delText>
          </w:r>
        </w:del>
      </w:ins>
      <w:ins w:id="10" w:author="blanaid" w:date="2015-06-08T20:27:00Z">
        <w:r w:rsidR="008B6EEA">
          <w:rPr>
            <w:rFonts w:ascii="Avenir Book" w:eastAsia="Minion" w:hAnsi="Avenir Book" w:cs="Times New Roman"/>
            <w:color w:val="231F20"/>
            <w:spacing w:val="-10"/>
            <w:sz w:val="24"/>
            <w:szCs w:val="24"/>
          </w:rPr>
          <w:t>explained</w:t>
        </w:r>
      </w:ins>
      <w:ins w:id="11" w:author="KAYA UCM" w:date="2015-06-08T10:54:00Z">
        <w:r w:rsidR="00981017">
          <w:rPr>
            <w:rFonts w:ascii="Avenir Book" w:eastAsia="Minion" w:hAnsi="Avenir Book" w:cs="Times New Roman"/>
            <w:color w:val="231F20"/>
            <w:spacing w:val="-10"/>
            <w:sz w:val="24"/>
            <w:szCs w:val="24"/>
          </w:rPr>
          <w:t xml:space="preserve"> the origin </w:t>
        </w:r>
      </w:ins>
      <w:ins w:id="12" w:author="KAYA UCM" w:date="2015-06-08T10:55:00Z">
        <w:r w:rsidR="00981017">
          <w:rPr>
            <w:rFonts w:ascii="Avenir Book" w:eastAsia="Minion" w:hAnsi="Avenir Book" w:cs="Times New Roman"/>
            <w:color w:val="231F20"/>
            <w:spacing w:val="-10"/>
            <w:sz w:val="24"/>
            <w:szCs w:val="24"/>
          </w:rPr>
          <w:t xml:space="preserve">of </w:t>
        </w:r>
      </w:ins>
      <w:ins w:id="13" w:author="KAYA UCM" w:date="2015-06-08T10:56:00Z">
        <w:r w:rsidR="00981017">
          <w:rPr>
            <w:rFonts w:ascii="Avenir Book" w:eastAsia="Minion" w:hAnsi="Avenir Book" w:cs="Times New Roman"/>
            <w:color w:val="231F20"/>
            <w:spacing w:val="-10"/>
            <w:sz w:val="24"/>
            <w:szCs w:val="24"/>
          </w:rPr>
          <w:t>Angels</w:t>
        </w:r>
      </w:ins>
      <w:ins w:id="14" w:author="KAYA UCM" w:date="2015-06-08T12:55:00Z">
        <w:r w:rsidR="00E03649">
          <w:rPr>
            <w:rFonts w:ascii="Avenir Book" w:eastAsia="Minion" w:hAnsi="Avenir Book" w:cs="Times New Roman"/>
            <w:color w:val="231F20"/>
            <w:spacing w:val="-10"/>
            <w:sz w:val="24"/>
            <w:szCs w:val="24"/>
          </w:rPr>
          <w:t>,</w:t>
        </w:r>
      </w:ins>
      <w:ins w:id="15" w:author="KAYA UCM" w:date="2015-06-08T10:55:00Z">
        <w:r w:rsidR="00981017">
          <w:rPr>
            <w:rFonts w:ascii="Avenir Book" w:eastAsia="Minion" w:hAnsi="Avenir Book" w:cs="Times New Roman"/>
            <w:color w:val="231F20"/>
            <w:spacing w:val="-10"/>
            <w:sz w:val="24"/>
            <w:szCs w:val="24"/>
          </w:rPr>
          <w:t xml:space="preserve"> </w:t>
        </w:r>
      </w:ins>
      <w:r w:rsidR="00455957" w:rsidRPr="00712528">
        <w:rPr>
          <w:rFonts w:ascii="Avenir Book" w:eastAsia="Minion" w:hAnsi="Avenir Book" w:cs="Times New Roman"/>
          <w:color w:val="231F20"/>
          <w:spacing w:val="-10"/>
          <w:sz w:val="24"/>
          <w:szCs w:val="24"/>
        </w:rPr>
        <w:t xml:space="preserve">refers to 72 Angels, the 72 facets of the Creator that our human conscience must gradually develop to become angelic and manifest our divine nature. When we succeed in integrating the Angelic Essences, we attain the highest levels of evolution, knowledge, </w:t>
      </w:r>
      <w:r w:rsidR="00C56380">
        <w:rPr>
          <w:rFonts w:ascii="Avenir Book" w:eastAsia="Minion" w:hAnsi="Avenir Book" w:cs="Times New Roman"/>
          <w:color w:val="231F20"/>
          <w:spacing w:val="-10"/>
          <w:sz w:val="24"/>
          <w:szCs w:val="24"/>
        </w:rPr>
        <w:t>and blissful happiness</w:t>
      </w:r>
      <w:r w:rsidR="00455957" w:rsidRPr="00712528">
        <w:rPr>
          <w:rFonts w:ascii="Avenir Book" w:eastAsia="Minion" w:hAnsi="Avenir Book" w:cs="Times New Roman"/>
          <w:color w:val="231F20"/>
          <w:spacing w:val="-10"/>
          <w:sz w:val="24"/>
          <w:szCs w:val="24"/>
        </w:rPr>
        <w:t xml:space="preserve">. It is a long journey that leads us to become angels, to live with true Spiritual Powers, and hence set in motion the next stage in the evolution of humanity on Earth.  </w:t>
      </w:r>
    </w:p>
    <w:p w14:paraId="1F20C46F" w14:textId="77777777" w:rsidR="00EC789D" w:rsidRPr="00712528" w:rsidRDefault="008C2C2C" w:rsidP="00F117FD">
      <w:pPr>
        <w:spacing w:line="240" w:lineRule="auto"/>
        <w:jc w:val="both"/>
        <w:rPr>
          <w:rFonts w:ascii="Avenir Book" w:eastAsia="Minion" w:hAnsi="Avenir Book" w:cs="Times New Roman"/>
          <w:sz w:val="24"/>
          <w:szCs w:val="24"/>
        </w:rPr>
      </w:pPr>
      <w:r w:rsidRPr="00712528">
        <w:rPr>
          <w:rFonts w:ascii="Avenir Book" w:eastAsia="Minion" w:hAnsi="Avenir Book" w:cs="Times New Roman"/>
          <w:sz w:val="24"/>
          <w:szCs w:val="24"/>
        </w:rPr>
        <w:t>It is essentia</w:t>
      </w:r>
      <w:r w:rsidR="00F117FD" w:rsidRPr="00712528">
        <w:rPr>
          <w:rFonts w:ascii="Avenir Book" w:eastAsia="Minion" w:hAnsi="Avenir Book" w:cs="Times New Roman"/>
          <w:sz w:val="24"/>
          <w:szCs w:val="24"/>
        </w:rPr>
        <w:t xml:space="preserve">l </w:t>
      </w:r>
      <w:r w:rsidR="00EC789D" w:rsidRPr="00712528">
        <w:rPr>
          <w:rFonts w:ascii="Avenir Book" w:eastAsia="Minion" w:hAnsi="Avenir Book" w:cs="Times New Roman"/>
          <w:sz w:val="24"/>
          <w:szCs w:val="24"/>
        </w:rPr>
        <w:t xml:space="preserve">to </w:t>
      </w:r>
      <w:r w:rsidRPr="00712528">
        <w:rPr>
          <w:rFonts w:ascii="Avenir Book" w:eastAsia="Minion" w:hAnsi="Avenir Book" w:cs="Times New Roman"/>
          <w:sz w:val="24"/>
          <w:szCs w:val="24"/>
        </w:rPr>
        <w:t>understand that Angels are pure Energies that also exist in human beings, whether we know these Essences or not. However, generally unaware of our own divinity and angelic potential, we human beings tend to make poor use of them, thereby engendering</w:t>
      </w:r>
      <w:r w:rsidR="00EC789D" w:rsidRPr="00712528">
        <w:rPr>
          <w:rFonts w:ascii="Avenir Book" w:eastAsia="Minion" w:hAnsi="Avenir Book" w:cs="Times New Roman"/>
          <w:sz w:val="24"/>
          <w:szCs w:val="24"/>
        </w:rPr>
        <w:t>,</w:t>
      </w:r>
      <w:r w:rsidRPr="00712528">
        <w:rPr>
          <w:rFonts w:ascii="Avenir Book" w:eastAsia="Minion" w:hAnsi="Avenir Book" w:cs="Times New Roman"/>
          <w:sz w:val="24"/>
          <w:szCs w:val="24"/>
        </w:rPr>
        <w:t xml:space="preserve"> </w:t>
      </w:r>
      <w:r w:rsidR="00EC789D" w:rsidRPr="00712528">
        <w:rPr>
          <w:rFonts w:ascii="Avenir Book" w:eastAsia="Minion" w:hAnsi="Avenir Book" w:cs="Times New Roman"/>
          <w:sz w:val="24"/>
          <w:szCs w:val="24"/>
        </w:rPr>
        <w:t xml:space="preserve">via our multiple experimentations, the distortions of the 72 facets of the Creator, resulting in our human weaknesses, faults and flaws. </w:t>
      </w:r>
    </w:p>
    <w:p w14:paraId="471CAA18" w14:textId="77777777" w:rsidR="00EC789D" w:rsidRPr="00712528" w:rsidRDefault="00EC789D" w:rsidP="00F117FD">
      <w:pPr>
        <w:spacing w:line="240" w:lineRule="auto"/>
        <w:jc w:val="both"/>
        <w:rPr>
          <w:rFonts w:ascii="Avenir Book" w:eastAsia="Minion" w:hAnsi="Avenir Book" w:cs="Times New Roman"/>
          <w:sz w:val="24"/>
          <w:szCs w:val="24"/>
        </w:rPr>
      </w:pPr>
      <w:r w:rsidRPr="00712528">
        <w:rPr>
          <w:rFonts w:ascii="Avenir Book" w:eastAsia="Minion" w:hAnsi="Avenir Book" w:cs="Times New Roman"/>
          <w:sz w:val="24"/>
          <w:szCs w:val="24"/>
        </w:rPr>
        <w:t xml:space="preserve">Whenever we pronounce the sacred Name of an Angel, out loud or within </w:t>
      </w:r>
      <w:proofErr w:type="gramStart"/>
      <w:r w:rsidRPr="00712528">
        <w:rPr>
          <w:rFonts w:ascii="Avenir Book" w:eastAsia="Minion" w:hAnsi="Avenir Book" w:cs="Times New Roman"/>
          <w:sz w:val="24"/>
          <w:szCs w:val="24"/>
        </w:rPr>
        <w:t>ourselves</w:t>
      </w:r>
      <w:proofErr w:type="gramEnd"/>
      <w:r w:rsidRPr="00712528">
        <w:rPr>
          <w:rFonts w:ascii="Avenir Book" w:eastAsia="Minion" w:hAnsi="Avenir Book" w:cs="Times New Roman"/>
          <w:sz w:val="24"/>
          <w:szCs w:val="24"/>
        </w:rPr>
        <w:t xml:space="preserve">, a vibratory echo is produced, which acts directly on our cellular memory and activates our connection with Universal Conscience. Over time, </w:t>
      </w:r>
      <w:r w:rsidR="000174D8">
        <w:rPr>
          <w:rFonts w:ascii="Avenir Book" w:eastAsia="Minion" w:hAnsi="Avenir Book" w:cs="Times New Roman"/>
          <w:sz w:val="24"/>
          <w:szCs w:val="24"/>
        </w:rPr>
        <w:t xml:space="preserve">reciting Angel </w:t>
      </w:r>
      <w:ins w:id="16" w:author="KAYA UCM" w:date="2015-06-08T10:58:00Z">
        <w:r w:rsidR="00981017">
          <w:rPr>
            <w:rFonts w:ascii="Avenir Book" w:eastAsia="Minion" w:hAnsi="Avenir Book" w:cs="Times New Roman"/>
            <w:sz w:val="24"/>
            <w:szCs w:val="24"/>
          </w:rPr>
          <w:t>M</w:t>
        </w:r>
      </w:ins>
      <w:r w:rsidR="00C56380">
        <w:rPr>
          <w:rFonts w:ascii="Avenir Book" w:eastAsia="Minion" w:hAnsi="Avenir Book" w:cs="Times New Roman"/>
          <w:sz w:val="24"/>
          <w:szCs w:val="24"/>
        </w:rPr>
        <w:t>antras</w:t>
      </w:r>
      <w:r w:rsidRPr="00712528">
        <w:rPr>
          <w:rFonts w:ascii="Avenir Book" w:eastAsia="Minion" w:hAnsi="Avenir Book" w:cs="Times New Roman"/>
          <w:sz w:val="24"/>
          <w:szCs w:val="24"/>
        </w:rPr>
        <w:t xml:space="preserve"> gives us acces</w:t>
      </w:r>
      <w:r w:rsidR="00C56380">
        <w:rPr>
          <w:rFonts w:ascii="Avenir Book" w:eastAsia="Minion" w:hAnsi="Avenir Book" w:cs="Times New Roman"/>
          <w:sz w:val="24"/>
          <w:szCs w:val="24"/>
        </w:rPr>
        <w:t>s to Divine Powers, activates and</w:t>
      </w:r>
      <w:r w:rsidRPr="00712528">
        <w:rPr>
          <w:rFonts w:ascii="Avenir Book" w:eastAsia="Minion" w:hAnsi="Avenir Book" w:cs="Times New Roman"/>
          <w:sz w:val="24"/>
          <w:szCs w:val="24"/>
        </w:rPr>
        <w:t xml:space="preserve"> intensifies our dreams, and helps us recognize the signs through which Cosmic Intelligence constantly communicates with us.  </w:t>
      </w:r>
    </w:p>
    <w:p w14:paraId="31B63768" w14:textId="77777777" w:rsidR="00F117FD" w:rsidRPr="00712528" w:rsidRDefault="00EC789D" w:rsidP="00F117FD">
      <w:pPr>
        <w:spacing w:line="240" w:lineRule="auto"/>
        <w:jc w:val="both"/>
        <w:rPr>
          <w:rFonts w:ascii="Avenir Book" w:eastAsia="Minion" w:hAnsi="Avenir Book" w:cs="Times New Roman"/>
          <w:color w:val="231F20"/>
          <w:spacing w:val="-2"/>
          <w:sz w:val="24"/>
          <w:szCs w:val="24"/>
        </w:rPr>
      </w:pPr>
      <w:r w:rsidRPr="00712528">
        <w:rPr>
          <w:rFonts w:ascii="Avenir Book" w:eastAsia="Minion" w:hAnsi="Avenir Book" w:cs="Times New Roman"/>
          <w:sz w:val="24"/>
          <w:szCs w:val="24"/>
        </w:rPr>
        <w:t xml:space="preserve">The fact that a number has been attributed to each Angel, situating Him in the Celestial Hierarchy, allows us to discover that the structure of the Universe and its governing Laws are mathematical. </w:t>
      </w:r>
    </w:p>
    <w:p w14:paraId="36785EB5" w14:textId="77777777" w:rsidR="00B957F5" w:rsidRPr="007C73D6" w:rsidRDefault="00EC789D" w:rsidP="00F117FD">
      <w:pPr>
        <w:spacing w:line="240" w:lineRule="auto"/>
        <w:jc w:val="both"/>
        <w:rPr>
          <w:rFonts w:ascii="Avenir Book" w:eastAsia="Minion" w:hAnsi="Avenir Book" w:cs="Minion"/>
          <w:b/>
          <w:color w:val="231F20"/>
          <w:spacing w:val="1"/>
          <w:sz w:val="24"/>
          <w:szCs w:val="24"/>
        </w:rPr>
      </w:pPr>
      <w:r w:rsidRPr="007C73D6">
        <w:rPr>
          <w:rFonts w:ascii="Avenir Book" w:eastAsia="Minion" w:hAnsi="Avenir Book" w:cs="Minion"/>
          <w:b/>
          <w:color w:val="231F20"/>
          <w:spacing w:val="1"/>
          <w:sz w:val="24"/>
          <w:szCs w:val="24"/>
        </w:rPr>
        <w:t>THE</w:t>
      </w:r>
      <w:r w:rsidR="00F117FD" w:rsidRPr="007C73D6">
        <w:rPr>
          <w:rFonts w:ascii="Avenir Book" w:eastAsia="Minion" w:hAnsi="Avenir Book" w:cs="Minion"/>
          <w:b/>
          <w:color w:val="231F20"/>
          <w:spacing w:val="1"/>
          <w:sz w:val="24"/>
          <w:szCs w:val="24"/>
        </w:rPr>
        <w:t xml:space="preserve"> A</w:t>
      </w:r>
      <w:r w:rsidRPr="007C73D6">
        <w:rPr>
          <w:rFonts w:ascii="Avenir Book" w:eastAsia="Minion" w:hAnsi="Avenir Book" w:cs="Minion"/>
          <w:b/>
          <w:color w:val="231F20"/>
          <w:spacing w:val="1"/>
          <w:sz w:val="24"/>
          <w:szCs w:val="24"/>
        </w:rPr>
        <w:t xml:space="preserve">DVANTAGES OF </w:t>
      </w:r>
      <w:r w:rsidR="000174D8">
        <w:rPr>
          <w:rFonts w:ascii="Avenir Book" w:eastAsia="Minion" w:hAnsi="Avenir Book" w:cs="Minion"/>
          <w:b/>
          <w:color w:val="231F20"/>
          <w:spacing w:val="1"/>
          <w:sz w:val="24"/>
          <w:szCs w:val="24"/>
        </w:rPr>
        <w:t>THE TRADITIONAL STUDY OF ANGELS</w:t>
      </w:r>
    </w:p>
    <w:p w14:paraId="42D61BFF" w14:textId="77777777" w:rsidR="00F117FD" w:rsidRPr="00712528" w:rsidRDefault="00EC789D" w:rsidP="00F117FD">
      <w:pPr>
        <w:spacing w:line="240" w:lineRule="auto"/>
        <w:jc w:val="both"/>
        <w:rPr>
          <w:rFonts w:ascii="Avenir Book" w:eastAsia="Minion" w:hAnsi="Avenir Book" w:cs="Minion"/>
          <w:color w:val="231F20"/>
          <w:sz w:val="24"/>
          <w:szCs w:val="24"/>
        </w:rPr>
      </w:pPr>
      <w:r w:rsidRPr="00712528">
        <w:rPr>
          <w:rFonts w:ascii="Avenir Book" w:eastAsia="Minion" w:hAnsi="Avenir Book" w:cs="Minion"/>
          <w:color w:val="231F20"/>
          <w:spacing w:val="1"/>
          <w:sz w:val="24"/>
          <w:szCs w:val="24"/>
        </w:rPr>
        <w:t xml:space="preserve"> </w:t>
      </w:r>
      <w:ins w:id="17" w:author="KAYA UCM" w:date="2015-06-08T11:02:00Z">
        <w:r w:rsidR="00FD5899">
          <w:rPr>
            <w:rFonts w:ascii="Avenir Book" w:eastAsia="Minion" w:hAnsi="Avenir Book" w:cs="Minion"/>
            <w:color w:val="231F20"/>
            <w:spacing w:val="1"/>
            <w:sz w:val="24"/>
            <w:szCs w:val="24"/>
          </w:rPr>
          <w:t>The Traditional Study of Angels</w:t>
        </w:r>
      </w:ins>
      <w:r w:rsidR="00031104" w:rsidRPr="00712528">
        <w:rPr>
          <w:rFonts w:ascii="Avenir Book" w:eastAsia="Minion" w:hAnsi="Avenir Book" w:cs="Minion"/>
          <w:color w:val="231F20"/>
          <w:spacing w:val="1"/>
          <w:sz w:val="24"/>
          <w:szCs w:val="24"/>
        </w:rPr>
        <w:t xml:space="preserve"> helps us find our </w:t>
      </w:r>
      <w:r w:rsidR="00B957F5" w:rsidRPr="00712528">
        <w:rPr>
          <w:rFonts w:ascii="Avenir Book" w:eastAsia="Minion" w:hAnsi="Avenir Book" w:cs="Minion"/>
          <w:color w:val="231F20"/>
          <w:spacing w:val="1"/>
          <w:sz w:val="24"/>
          <w:szCs w:val="24"/>
        </w:rPr>
        <w:t xml:space="preserve">bearings, </w:t>
      </w:r>
      <w:r w:rsidR="00031104" w:rsidRPr="00712528">
        <w:rPr>
          <w:rFonts w:ascii="Avenir Book" w:eastAsia="Minion" w:hAnsi="Avenir Book" w:cs="Minion"/>
          <w:color w:val="231F20"/>
          <w:spacing w:val="1"/>
          <w:sz w:val="24"/>
          <w:szCs w:val="24"/>
        </w:rPr>
        <w:t xml:space="preserve">provides us with guidelines and </w:t>
      </w:r>
      <w:r w:rsidR="00B957F5" w:rsidRPr="00712528">
        <w:rPr>
          <w:rFonts w:ascii="Avenir Book" w:eastAsia="Minion" w:hAnsi="Avenir Book" w:cs="Minion"/>
          <w:color w:val="231F20"/>
          <w:spacing w:val="1"/>
          <w:sz w:val="24"/>
          <w:szCs w:val="24"/>
        </w:rPr>
        <w:t>a well-structured work method</w:t>
      </w:r>
      <w:r w:rsidR="00031104" w:rsidRPr="00712528">
        <w:rPr>
          <w:rFonts w:ascii="Avenir Book" w:eastAsia="Minion" w:hAnsi="Avenir Book" w:cs="Minion"/>
          <w:color w:val="231F20"/>
          <w:spacing w:val="1"/>
          <w:sz w:val="24"/>
          <w:szCs w:val="24"/>
        </w:rPr>
        <w:t xml:space="preserve"> that</w:t>
      </w:r>
      <w:r w:rsidR="00C56380">
        <w:rPr>
          <w:rFonts w:ascii="Avenir Book" w:eastAsia="Minion" w:hAnsi="Avenir Book" w:cs="Minion"/>
          <w:color w:val="231F20"/>
          <w:spacing w:val="1"/>
          <w:sz w:val="24"/>
          <w:szCs w:val="24"/>
        </w:rPr>
        <w:t xml:space="preserve">, </w:t>
      </w:r>
      <w:r w:rsidR="00C56380" w:rsidRPr="00712528">
        <w:rPr>
          <w:rFonts w:ascii="Avenir Book" w:eastAsia="Minion" w:hAnsi="Avenir Book" w:cs="Minion"/>
          <w:color w:val="231F20"/>
          <w:spacing w:val="1"/>
          <w:sz w:val="24"/>
          <w:szCs w:val="24"/>
        </w:rPr>
        <w:t xml:space="preserve">step by step, </w:t>
      </w:r>
      <w:r w:rsidR="00031104" w:rsidRPr="00712528">
        <w:rPr>
          <w:rFonts w:ascii="Avenir Book" w:eastAsia="Minion" w:hAnsi="Avenir Book" w:cs="Minion"/>
          <w:color w:val="231F20"/>
          <w:spacing w:val="1"/>
          <w:sz w:val="24"/>
          <w:szCs w:val="24"/>
        </w:rPr>
        <w:t xml:space="preserve">help us rediscover, our </w:t>
      </w:r>
      <w:r w:rsidR="00031104" w:rsidRPr="00712528">
        <w:rPr>
          <w:rFonts w:ascii="Avenir Book" w:eastAsia="Minion" w:hAnsi="Avenir Book" w:cs="Minion"/>
          <w:color w:val="231F20"/>
          <w:spacing w:val="1"/>
          <w:sz w:val="24"/>
          <w:szCs w:val="24"/>
        </w:rPr>
        <w:lastRenderedPageBreak/>
        <w:t xml:space="preserve">resemblance, our </w:t>
      </w:r>
      <w:r w:rsidR="00C56380">
        <w:rPr>
          <w:rFonts w:ascii="Avenir Book" w:eastAsia="Minion" w:hAnsi="Avenir Book" w:cs="Minion"/>
          <w:color w:val="231F20"/>
          <w:spacing w:val="1"/>
          <w:sz w:val="24"/>
          <w:szCs w:val="24"/>
        </w:rPr>
        <w:t xml:space="preserve">likeness with the Creator, </w:t>
      </w:r>
      <w:r w:rsidR="00C56380" w:rsidRPr="00C56380">
        <w:rPr>
          <w:rFonts w:ascii="Avenir Book" w:eastAsia="Minion" w:hAnsi="Avenir Book" w:cs="Minion"/>
          <w:spacing w:val="1"/>
          <w:sz w:val="24"/>
          <w:szCs w:val="24"/>
        </w:rPr>
        <w:t>who</w:t>
      </w:r>
      <w:r w:rsidR="00031104" w:rsidRPr="00C56380">
        <w:rPr>
          <w:rFonts w:ascii="Avenir Book" w:eastAsia="Minion" w:hAnsi="Avenir Book" w:cs="Minion"/>
          <w:spacing w:val="1"/>
          <w:sz w:val="24"/>
          <w:szCs w:val="24"/>
        </w:rPr>
        <w:t xml:space="preserve"> </w:t>
      </w:r>
      <w:r w:rsidR="00031104" w:rsidRPr="00712528">
        <w:rPr>
          <w:rFonts w:ascii="Avenir Book" w:eastAsia="Minion" w:hAnsi="Avenir Book" w:cs="Minion"/>
          <w:color w:val="231F20"/>
          <w:spacing w:val="1"/>
          <w:sz w:val="24"/>
          <w:szCs w:val="24"/>
        </w:rPr>
        <w:t xml:space="preserve">is so vast and seems </w:t>
      </w:r>
      <w:r w:rsidR="00C56380">
        <w:rPr>
          <w:rFonts w:ascii="Avenir Book" w:eastAsia="Minion" w:hAnsi="Avenir Book" w:cs="Minion"/>
          <w:color w:val="231F20"/>
          <w:spacing w:val="1"/>
          <w:sz w:val="24"/>
          <w:szCs w:val="24"/>
        </w:rPr>
        <w:t>very</w:t>
      </w:r>
      <w:r w:rsidR="00031104" w:rsidRPr="00712528">
        <w:rPr>
          <w:rFonts w:ascii="Avenir Book" w:eastAsia="Minion" w:hAnsi="Avenir Book" w:cs="Minion"/>
          <w:color w:val="231F20"/>
          <w:spacing w:val="1"/>
          <w:sz w:val="24"/>
          <w:szCs w:val="24"/>
        </w:rPr>
        <w:t xml:space="preserve"> abstract at first</w:t>
      </w:r>
      <w:r w:rsidR="00C56380">
        <w:rPr>
          <w:rFonts w:ascii="Avenir Book" w:eastAsia="Minion" w:hAnsi="Avenir Book" w:cs="Minion"/>
          <w:color w:val="231F20"/>
          <w:spacing w:val="1"/>
          <w:sz w:val="24"/>
          <w:szCs w:val="24"/>
        </w:rPr>
        <w:t>.</w:t>
      </w:r>
      <w:ins w:id="18" w:author="KAYA UCM" w:date="2015-06-08T10:59:00Z">
        <w:r w:rsidR="00981017">
          <w:rPr>
            <w:rFonts w:ascii="Avenir Book" w:eastAsia="Minion" w:hAnsi="Avenir Book" w:cs="Minion"/>
            <w:color w:val="231F20"/>
            <w:spacing w:val="1"/>
            <w:sz w:val="24"/>
            <w:szCs w:val="24"/>
          </w:rPr>
          <w:t xml:space="preserve"> </w:t>
        </w:r>
      </w:ins>
      <w:ins w:id="19" w:author="KAYA UCM" w:date="2015-06-08T11:02:00Z">
        <w:r w:rsidR="00FD5899" w:rsidRPr="00E03649">
          <w:rPr>
            <w:rFonts w:ascii="Avenir Book" w:eastAsia="Minion" w:hAnsi="Avenir Book" w:cs="Minion"/>
            <w:i/>
            <w:color w:val="231F20"/>
            <w:spacing w:val="1"/>
            <w:sz w:val="24"/>
            <w:szCs w:val="24"/>
          </w:rPr>
          <w:t>Angel Work</w:t>
        </w:r>
      </w:ins>
      <w:r w:rsidR="00031104" w:rsidRPr="00712528">
        <w:rPr>
          <w:rFonts w:ascii="Avenir Book" w:eastAsia="Minion" w:hAnsi="Avenir Book" w:cs="Minion"/>
          <w:color w:val="231F20"/>
          <w:spacing w:val="1"/>
          <w:sz w:val="24"/>
          <w:szCs w:val="24"/>
        </w:rPr>
        <w:t xml:space="preserve"> </w:t>
      </w:r>
      <w:ins w:id="20" w:author="blanaid" w:date="2015-06-08T18:17:00Z">
        <w:r w:rsidR="00593AD2">
          <w:rPr>
            <w:rFonts w:ascii="Avenir Book" w:eastAsia="Minion" w:hAnsi="Avenir Book" w:cs="Minion"/>
            <w:color w:val="231F20"/>
            <w:spacing w:val="1"/>
            <w:sz w:val="24"/>
            <w:szCs w:val="24"/>
          </w:rPr>
          <w:t xml:space="preserve">also </w:t>
        </w:r>
      </w:ins>
      <w:r w:rsidR="00031104" w:rsidRPr="00712528">
        <w:rPr>
          <w:rFonts w:ascii="Avenir Book" w:eastAsia="Minion" w:hAnsi="Avenir Book" w:cs="Minion"/>
          <w:color w:val="231F20"/>
          <w:spacing w:val="1"/>
          <w:sz w:val="24"/>
          <w:szCs w:val="24"/>
        </w:rPr>
        <w:t>helps us</w:t>
      </w:r>
      <w:ins w:id="21" w:author="blanaid" w:date="2015-06-08T18:17:00Z">
        <w:r w:rsidR="00593AD2">
          <w:rPr>
            <w:rFonts w:ascii="Avenir Book" w:eastAsia="Minion" w:hAnsi="Avenir Book" w:cs="Minion"/>
            <w:color w:val="231F20"/>
            <w:spacing w:val="1"/>
            <w:sz w:val="24"/>
            <w:szCs w:val="24"/>
          </w:rPr>
          <w:t xml:space="preserve"> </w:t>
        </w:r>
      </w:ins>
      <w:r w:rsidR="00031104" w:rsidRPr="00712528">
        <w:rPr>
          <w:rFonts w:ascii="Avenir Book" w:eastAsia="Minion" w:hAnsi="Avenir Book" w:cs="Minion"/>
          <w:color w:val="231F20"/>
          <w:spacing w:val="1"/>
          <w:sz w:val="24"/>
          <w:szCs w:val="24"/>
        </w:rPr>
        <w:t xml:space="preserve">develop Divine Qualities. It helps us identify, very precisely and accurately, the distortions we need to work on; it provides us with the means to carry out transformation work, and allows us to measure the extent of </w:t>
      </w:r>
      <w:r w:rsidR="00C56380">
        <w:rPr>
          <w:rFonts w:ascii="Avenir Book" w:eastAsia="Minion" w:hAnsi="Avenir Book" w:cs="Minion"/>
          <w:color w:val="231F20"/>
          <w:spacing w:val="1"/>
          <w:sz w:val="24"/>
          <w:szCs w:val="24"/>
        </w:rPr>
        <w:t xml:space="preserve">the </w:t>
      </w:r>
      <w:r w:rsidR="00031104" w:rsidRPr="00712528">
        <w:rPr>
          <w:rFonts w:ascii="Avenir Book" w:eastAsia="Minion" w:hAnsi="Avenir Book" w:cs="Minion"/>
          <w:color w:val="231F20"/>
          <w:spacing w:val="1"/>
          <w:sz w:val="24"/>
          <w:szCs w:val="24"/>
        </w:rPr>
        <w:t>change</w:t>
      </w:r>
      <w:r w:rsidR="00C56380">
        <w:rPr>
          <w:rFonts w:ascii="Avenir Book" w:eastAsia="Minion" w:hAnsi="Avenir Book" w:cs="Minion"/>
          <w:color w:val="231F20"/>
          <w:spacing w:val="1"/>
          <w:sz w:val="24"/>
          <w:szCs w:val="24"/>
        </w:rPr>
        <w:t>s that take</w:t>
      </w:r>
      <w:r w:rsidR="00031104" w:rsidRPr="00712528">
        <w:rPr>
          <w:rFonts w:ascii="Avenir Book" w:eastAsia="Minion" w:hAnsi="Avenir Book" w:cs="Minion"/>
          <w:color w:val="231F20"/>
          <w:spacing w:val="1"/>
          <w:sz w:val="24"/>
          <w:szCs w:val="24"/>
        </w:rPr>
        <w:t xml:space="preserve"> place in our unconscious as our conscience gradually opens. </w:t>
      </w:r>
    </w:p>
    <w:p w14:paraId="2AFCE21A" w14:textId="77777777" w:rsidR="00031104" w:rsidRPr="007C73D6" w:rsidRDefault="00031104" w:rsidP="00F117FD">
      <w:pPr>
        <w:spacing w:line="240" w:lineRule="auto"/>
        <w:jc w:val="both"/>
        <w:rPr>
          <w:rFonts w:ascii="Avenir Book" w:eastAsia="Minion" w:hAnsi="Avenir Book" w:cs="Minion"/>
          <w:b/>
          <w:color w:val="231F20"/>
          <w:sz w:val="24"/>
          <w:szCs w:val="24"/>
        </w:rPr>
      </w:pPr>
      <w:r w:rsidRPr="007C73D6">
        <w:rPr>
          <w:rFonts w:ascii="Avenir Book" w:eastAsia="Minion" w:hAnsi="Avenir Book" w:cs="Minion"/>
          <w:b/>
          <w:color w:val="231F20"/>
          <w:sz w:val="24"/>
          <w:szCs w:val="24"/>
        </w:rPr>
        <w:t xml:space="preserve">ANGEL WORK </w:t>
      </w:r>
    </w:p>
    <w:p w14:paraId="427AB877" w14:textId="77777777" w:rsidR="009E4747" w:rsidRPr="00712528" w:rsidRDefault="007C73D6" w:rsidP="00F117FD">
      <w:pPr>
        <w:spacing w:line="240" w:lineRule="auto"/>
        <w:jc w:val="both"/>
        <w:rPr>
          <w:rFonts w:ascii="Avenir Book" w:eastAsia="Minion" w:hAnsi="Avenir Book" w:cs="Minion"/>
          <w:color w:val="231F20"/>
          <w:spacing w:val="-2"/>
          <w:sz w:val="24"/>
          <w:szCs w:val="24"/>
        </w:rPr>
      </w:pPr>
      <w:r>
        <w:rPr>
          <w:rFonts w:ascii="Avenir Book" w:eastAsia="Minion" w:hAnsi="Avenir Book" w:cs="Minion"/>
          <w:color w:val="231F20"/>
          <w:spacing w:val="-2"/>
          <w:sz w:val="24"/>
          <w:szCs w:val="24"/>
        </w:rPr>
        <w:t>Basically, Angel W</w:t>
      </w:r>
      <w:r w:rsidR="009E4747" w:rsidRPr="00712528">
        <w:rPr>
          <w:rFonts w:ascii="Avenir Book" w:eastAsia="Minion" w:hAnsi="Avenir Book" w:cs="Minion"/>
          <w:color w:val="231F20"/>
          <w:spacing w:val="-2"/>
          <w:sz w:val="24"/>
          <w:szCs w:val="24"/>
        </w:rPr>
        <w:t>ork</w:t>
      </w:r>
      <w:ins w:id="22" w:author="blanaid" w:date="2015-06-08T18:18:00Z">
        <w:r w:rsidR="000B418E">
          <w:rPr>
            <w:rFonts w:ascii="Avenir Book" w:eastAsia="Minion" w:hAnsi="Avenir Book" w:cs="Minion"/>
            <w:color w:val="231F20"/>
            <w:spacing w:val="-2"/>
            <w:sz w:val="24"/>
            <w:szCs w:val="24"/>
          </w:rPr>
          <w:t xml:space="preserve"> </w:t>
        </w:r>
        <w:bookmarkStart w:id="23" w:name="_GoBack"/>
        <w:bookmarkEnd w:id="23"/>
        <w:del w:id="24" w:author="KAYA UCM" w:date="2015-06-08T14:49:00Z">
          <w:r w:rsidR="000B418E" w:rsidDel="00E932B2">
            <w:rPr>
              <w:rFonts w:ascii="Avenir Book" w:eastAsia="Minion" w:hAnsi="Avenir Book" w:cs="Minion"/>
              <w:color w:val="231F20"/>
              <w:spacing w:val="-2"/>
              <w:sz w:val="24"/>
              <w:szCs w:val="24"/>
            </w:rPr>
            <w:delText xml:space="preserve">(i.e. </w:delText>
          </w:r>
        </w:del>
      </w:ins>
      <w:ins w:id="25" w:author="blanaid" w:date="2015-06-08T19:09:00Z">
        <w:del w:id="26" w:author="KAYA UCM" w:date="2015-06-08T14:49:00Z">
          <w:r w:rsidR="00531096" w:rsidRPr="00531096" w:rsidDel="00E932B2">
            <w:rPr>
              <w:rFonts w:ascii="Avenir Book" w:eastAsia="Minion" w:hAnsi="Avenir Book" w:cs="Minion"/>
              <w:color w:val="231F20"/>
              <w:spacing w:val="-2"/>
              <w:sz w:val="24"/>
              <w:szCs w:val="24"/>
              <w:highlight w:val="cyan"/>
              <w:rPrChange w:id="27" w:author="blanaid" w:date="2015-06-08T19:09:00Z">
                <w:rPr>
                  <w:rFonts w:ascii="Avenir Book" w:eastAsia="Minion" w:hAnsi="Avenir Book" w:cs="Minion"/>
                  <w:color w:val="231F20"/>
                  <w:spacing w:val="-2"/>
                  <w:sz w:val="24"/>
                  <w:szCs w:val="24"/>
                </w:rPr>
              </w:rPrChange>
            </w:rPr>
            <w:delText xml:space="preserve">we </w:delText>
          </w:r>
        </w:del>
      </w:ins>
      <w:ins w:id="28" w:author="blanaid" w:date="2015-06-08T18:18:00Z">
        <w:del w:id="29" w:author="KAYA UCM" w:date="2015-06-08T14:49:00Z">
          <w:r w:rsidR="00531096" w:rsidRPr="00531096" w:rsidDel="00E932B2">
            <w:rPr>
              <w:rFonts w:ascii="Avenir Book" w:eastAsia="Minion" w:hAnsi="Avenir Book" w:cs="Minion"/>
              <w:color w:val="231F20"/>
              <w:spacing w:val="-2"/>
              <w:sz w:val="24"/>
              <w:szCs w:val="24"/>
              <w:highlight w:val="cyan"/>
              <w:rPrChange w:id="30" w:author="blanaid" w:date="2015-06-08T19:09:00Z">
                <w:rPr>
                  <w:rFonts w:ascii="Avenir Book" w:eastAsia="Minion" w:hAnsi="Avenir Book" w:cs="Minion"/>
                  <w:color w:val="231F20"/>
                  <w:spacing w:val="-2"/>
                  <w:sz w:val="24"/>
                  <w:szCs w:val="24"/>
                </w:rPr>
              </w:rPrChange>
            </w:rPr>
            <w:delText>human b</w:delText>
          </w:r>
        </w:del>
      </w:ins>
      <w:ins w:id="31" w:author="blanaid" w:date="2015-06-08T19:09:00Z">
        <w:del w:id="32" w:author="KAYA UCM" w:date="2015-06-08T14:49:00Z">
          <w:r w:rsidR="00531096" w:rsidRPr="00531096" w:rsidDel="00E932B2">
            <w:rPr>
              <w:rFonts w:ascii="Avenir Book" w:eastAsia="Minion" w:hAnsi="Avenir Book" w:cs="Minion"/>
              <w:color w:val="231F20"/>
              <w:spacing w:val="-2"/>
              <w:sz w:val="24"/>
              <w:szCs w:val="24"/>
              <w:highlight w:val="cyan"/>
              <w:rPrChange w:id="33" w:author="blanaid" w:date="2015-06-08T19:09:00Z">
                <w:rPr>
                  <w:rFonts w:ascii="Avenir Book" w:eastAsia="Minion" w:hAnsi="Avenir Book" w:cs="Minion"/>
                  <w:color w:val="231F20"/>
                  <w:spacing w:val="-2"/>
                  <w:sz w:val="24"/>
                  <w:szCs w:val="24"/>
                </w:rPr>
              </w:rPrChange>
            </w:rPr>
            <w:delText>eings’</w:delText>
          </w:r>
        </w:del>
      </w:ins>
      <w:ins w:id="34" w:author="blanaid" w:date="2015-06-08T18:18:00Z">
        <w:del w:id="35" w:author="KAYA UCM" w:date="2015-06-08T14:49:00Z">
          <w:r w:rsidR="00593AD2" w:rsidDel="00E932B2">
            <w:rPr>
              <w:rFonts w:ascii="Avenir Book" w:eastAsia="Minion" w:hAnsi="Avenir Book" w:cs="Minion"/>
              <w:color w:val="231F20"/>
              <w:spacing w:val="-2"/>
              <w:sz w:val="24"/>
              <w:szCs w:val="24"/>
            </w:rPr>
            <w:delText xml:space="preserve"> </w:delText>
          </w:r>
        </w:del>
      </w:ins>
      <w:ins w:id="36" w:author="blanaid" w:date="2015-06-08T19:08:00Z">
        <w:del w:id="37" w:author="KAYA UCM" w:date="2015-06-08T14:49:00Z">
          <w:r w:rsidR="00531096" w:rsidRPr="00531096" w:rsidDel="00E932B2">
            <w:rPr>
              <w:rFonts w:ascii="Avenir Book" w:eastAsia="Minion" w:hAnsi="Avenir Book" w:cs="Minion"/>
              <w:color w:val="231F20"/>
              <w:spacing w:val="-2"/>
              <w:sz w:val="24"/>
              <w:szCs w:val="24"/>
              <w:highlight w:val="cyan"/>
              <w:rPrChange w:id="38" w:author="blanaid" w:date="2015-06-08T19:08:00Z">
                <w:rPr>
                  <w:rFonts w:ascii="Avenir Book" w:eastAsia="Minion" w:hAnsi="Avenir Book" w:cs="Minion"/>
                  <w:color w:val="231F20"/>
                  <w:spacing w:val="-2"/>
                  <w:sz w:val="24"/>
                  <w:szCs w:val="24"/>
                </w:rPr>
              </w:rPrChange>
            </w:rPr>
            <w:delText>conscious</w:delText>
          </w:r>
        </w:del>
      </w:ins>
      <w:ins w:id="39" w:author="blanaid" w:date="2015-06-08T18:18:00Z">
        <w:del w:id="40" w:author="KAYA UCM" w:date="2015-06-08T14:49:00Z">
          <w:r w:rsidR="00593AD2" w:rsidDel="00E932B2">
            <w:rPr>
              <w:rFonts w:ascii="Avenir Book" w:eastAsia="Minion" w:hAnsi="Avenir Book" w:cs="Minion"/>
              <w:color w:val="231F20"/>
              <w:spacing w:val="-2"/>
              <w:sz w:val="24"/>
              <w:szCs w:val="24"/>
            </w:rPr>
            <w:delText xml:space="preserve"> work with the Angels and Angel Mantra) </w:delText>
          </w:r>
        </w:del>
      </w:ins>
      <w:r w:rsidR="009E4747" w:rsidRPr="00712528">
        <w:rPr>
          <w:rFonts w:ascii="Avenir Book" w:eastAsia="Minion" w:hAnsi="Avenir Book" w:cs="Minion"/>
          <w:color w:val="231F20"/>
          <w:spacing w:val="-2"/>
          <w:sz w:val="24"/>
          <w:szCs w:val="24"/>
        </w:rPr>
        <w:t xml:space="preserve">consists in reprogramming our unconscious memories. It is purification work: one after the other, memories that have been tainted by distortions </w:t>
      </w:r>
      <w:proofErr w:type="gramStart"/>
      <w:r w:rsidR="009E4747" w:rsidRPr="00712528">
        <w:rPr>
          <w:rFonts w:ascii="Avenir Book" w:eastAsia="Minion" w:hAnsi="Avenir Book" w:cs="Minion"/>
          <w:color w:val="231F20"/>
          <w:spacing w:val="-2"/>
          <w:sz w:val="24"/>
          <w:szCs w:val="24"/>
        </w:rPr>
        <w:t>are</w:t>
      </w:r>
      <w:proofErr w:type="gramEnd"/>
      <w:r w:rsidR="009E4747" w:rsidRPr="00712528">
        <w:rPr>
          <w:rFonts w:ascii="Avenir Book" w:eastAsia="Minion" w:hAnsi="Avenir Book" w:cs="Minion"/>
          <w:color w:val="231F20"/>
          <w:spacing w:val="-2"/>
          <w:sz w:val="24"/>
          <w:szCs w:val="24"/>
        </w:rPr>
        <w:t xml:space="preserve"> rectified b</w:t>
      </w:r>
      <w:r w:rsidR="00C56380">
        <w:rPr>
          <w:rFonts w:ascii="Avenir Book" w:eastAsia="Minion" w:hAnsi="Avenir Book" w:cs="Minion"/>
          <w:color w:val="231F20"/>
          <w:spacing w:val="-2"/>
          <w:sz w:val="24"/>
          <w:szCs w:val="24"/>
        </w:rPr>
        <w:t xml:space="preserve">y the power of the Angel and </w:t>
      </w:r>
      <w:r w:rsidR="009E4747" w:rsidRPr="00712528">
        <w:rPr>
          <w:rFonts w:ascii="Avenir Book" w:eastAsia="Minion" w:hAnsi="Avenir Book" w:cs="Minion"/>
          <w:color w:val="231F20"/>
          <w:spacing w:val="-2"/>
          <w:sz w:val="24"/>
          <w:szCs w:val="24"/>
        </w:rPr>
        <w:t>our intention. When we invoke Angelic States of Conscience, we focus our will and willpower on purity. Hence, we learn to concentrate, center and focus ourselves, to become angelic, to intensify our divine conscience. Furthermore, we discover that spirituality is not a hobby but a process of deep, profound transformation</w:t>
      </w:r>
      <w:r w:rsidR="00C56380">
        <w:rPr>
          <w:rFonts w:ascii="Avenir Book" w:eastAsia="Minion" w:hAnsi="Avenir Book" w:cs="Minion"/>
          <w:color w:val="231F20"/>
          <w:spacing w:val="-2"/>
          <w:sz w:val="24"/>
          <w:szCs w:val="24"/>
        </w:rPr>
        <w:t xml:space="preserve"> that</w:t>
      </w:r>
      <w:r w:rsidR="009E4747" w:rsidRPr="00712528">
        <w:rPr>
          <w:rFonts w:ascii="Avenir Book" w:eastAsia="Minion" w:hAnsi="Avenir Book" w:cs="Minion"/>
          <w:color w:val="231F20"/>
          <w:spacing w:val="-2"/>
          <w:sz w:val="24"/>
          <w:szCs w:val="24"/>
        </w:rPr>
        <w:t xml:space="preserve"> leads us to go through multiple initiations, which are steps</w:t>
      </w:r>
      <w:r w:rsidR="00C56380">
        <w:rPr>
          <w:rFonts w:ascii="Avenir Book" w:eastAsia="Minion" w:hAnsi="Avenir Book" w:cs="Minion"/>
          <w:color w:val="231F20"/>
          <w:spacing w:val="-2"/>
          <w:sz w:val="24"/>
          <w:szCs w:val="24"/>
        </w:rPr>
        <w:t xml:space="preserve"> or stages</w:t>
      </w:r>
      <w:r w:rsidR="009E4747" w:rsidRPr="00712528">
        <w:rPr>
          <w:rFonts w:ascii="Avenir Book" w:eastAsia="Minion" w:hAnsi="Avenir Book" w:cs="Minion"/>
          <w:color w:val="231F20"/>
          <w:spacing w:val="-2"/>
          <w:sz w:val="24"/>
          <w:szCs w:val="24"/>
        </w:rPr>
        <w:t xml:space="preserve"> on the path to the detoxification of our conscience. </w:t>
      </w:r>
    </w:p>
    <w:p w14:paraId="79038FD5" w14:textId="77777777" w:rsidR="00F117FD" w:rsidRPr="00712528" w:rsidRDefault="009E4747" w:rsidP="00F117FD">
      <w:pPr>
        <w:spacing w:line="240" w:lineRule="auto"/>
        <w:jc w:val="both"/>
        <w:rPr>
          <w:rFonts w:ascii="Avenir Book" w:eastAsia="Minion" w:hAnsi="Avenir Book" w:cs="Minion"/>
          <w:color w:val="231F20"/>
          <w:spacing w:val="-2"/>
          <w:sz w:val="24"/>
          <w:szCs w:val="24"/>
        </w:rPr>
      </w:pPr>
      <w:r w:rsidRPr="00712528">
        <w:rPr>
          <w:rFonts w:ascii="Avenir Book" w:eastAsia="Minion" w:hAnsi="Avenir Book" w:cs="Minion"/>
          <w:color w:val="231F20"/>
          <w:spacing w:val="-2"/>
          <w:sz w:val="24"/>
          <w:szCs w:val="24"/>
        </w:rPr>
        <w:t>During our apprenticeship on Earth, all</w:t>
      </w:r>
      <w:r w:rsidR="00355DE8" w:rsidRPr="00712528">
        <w:rPr>
          <w:rFonts w:ascii="Avenir Book" w:eastAsia="Minion" w:hAnsi="Avenir Book" w:cs="Minion"/>
          <w:color w:val="231F20"/>
          <w:spacing w:val="-2"/>
          <w:sz w:val="24"/>
          <w:szCs w:val="24"/>
        </w:rPr>
        <w:t xml:space="preserve"> </w:t>
      </w:r>
      <w:r w:rsidRPr="00712528">
        <w:rPr>
          <w:rFonts w:ascii="Avenir Book" w:eastAsia="Minion" w:hAnsi="Avenir Book" w:cs="Minion"/>
          <w:color w:val="231F20"/>
          <w:spacing w:val="-2"/>
          <w:sz w:val="24"/>
          <w:szCs w:val="24"/>
        </w:rPr>
        <w:t>our experiences are recorded in our soul</w:t>
      </w:r>
      <w:r w:rsidR="00355DE8" w:rsidRPr="00712528">
        <w:rPr>
          <w:rFonts w:ascii="Avenir Book" w:eastAsia="Minion" w:hAnsi="Avenir Book" w:cs="Minion"/>
          <w:color w:val="231F20"/>
          <w:spacing w:val="-2"/>
          <w:sz w:val="24"/>
          <w:szCs w:val="24"/>
        </w:rPr>
        <w:t xml:space="preserve">, just like a computer records all the data it receives. All our fears, suffering and limitations, as well as all our qualities and potentialities, are recorded in our subconscious and the various layers of our unconscious. Invoking the Names of Angels leads to the gradual disappearance of the veil that separates the conscious and unconscious levels of our being. </w:t>
      </w:r>
    </w:p>
    <w:p w14:paraId="18B1E015" w14:textId="77777777" w:rsidR="00F117FD" w:rsidRPr="007C73D6" w:rsidRDefault="00355DE8" w:rsidP="00F117FD">
      <w:pPr>
        <w:spacing w:line="240" w:lineRule="auto"/>
        <w:jc w:val="both"/>
        <w:rPr>
          <w:rFonts w:ascii="Avenir Book" w:eastAsia="Minion" w:hAnsi="Avenir Book" w:cs="Minion"/>
          <w:b/>
          <w:bCs/>
          <w:color w:val="231F20"/>
          <w:sz w:val="24"/>
          <w:szCs w:val="24"/>
        </w:rPr>
      </w:pPr>
      <w:r w:rsidRPr="007C73D6">
        <w:rPr>
          <w:rFonts w:ascii="Avenir Book" w:eastAsia="Minion" w:hAnsi="Avenir Book" w:cs="Minion"/>
          <w:b/>
          <w:bCs/>
          <w:color w:val="231F20"/>
          <w:sz w:val="24"/>
          <w:szCs w:val="24"/>
        </w:rPr>
        <w:t>ANGEL</w:t>
      </w:r>
      <w:r w:rsidR="00F117FD" w:rsidRPr="007C73D6">
        <w:rPr>
          <w:rFonts w:ascii="Avenir Book" w:eastAsia="Minion" w:hAnsi="Avenir Book" w:cs="Minion"/>
          <w:b/>
          <w:bCs/>
          <w:color w:val="231F20"/>
          <w:sz w:val="24"/>
          <w:szCs w:val="24"/>
        </w:rPr>
        <w:t xml:space="preserve"> </w:t>
      </w:r>
      <w:r w:rsidRPr="007C73D6">
        <w:rPr>
          <w:rFonts w:ascii="Avenir Book" w:eastAsia="Minion" w:hAnsi="Avenir Book" w:cs="Minion"/>
          <w:b/>
          <w:bCs/>
          <w:color w:val="231F20"/>
          <w:sz w:val="24"/>
          <w:szCs w:val="24"/>
        </w:rPr>
        <w:t>MANTRA OR ANGEL RE</w:t>
      </w:r>
      <w:r w:rsidR="00F117FD" w:rsidRPr="007C73D6">
        <w:rPr>
          <w:rFonts w:ascii="Avenir Book" w:eastAsia="Minion" w:hAnsi="Avenir Book" w:cs="Minion"/>
          <w:b/>
          <w:bCs/>
          <w:color w:val="231F20"/>
          <w:sz w:val="24"/>
          <w:szCs w:val="24"/>
        </w:rPr>
        <w:t>CI</w:t>
      </w:r>
      <w:r w:rsidR="00F117FD" w:rsidRPr="007C73D6">
        <w:rPr>
          <w:rFonts w:ascii="Avenir Book" w:eastAsia="Minion" w:hAnsi="Avenir Book" w:cs="Minion"/>
          <w:b/>
          <w:bCs/>
          <w:color w:val="231F20"/>
          <w:spacing w:val="-22"/>
          <w:sz w:val="24"/>
          <w:szCs w:val="24"/>
        </w:rPr>
        <w:t>T</w:t>
      </w:r>
      <w:r w:rsidR="00F117FD" w:rsidRPr="007C73D6">
        <w:rPr>
          <w:rFonts w:ascii="Avenir Book" w:eastAsia="Minion" w:hAnsi="Avenir Book" w:cs="Minion"/>
          <w:b/>
          <w:bCs/>
          <w:color w:val="231F20"/>
          <w:spacing w:val="-26"/>
          <w:sz w:val="24"/>
          <w:szCs w:val="24"/>
        </w:rPr>
        <w:t>A</w:t>
      </w:r>
      <w:r w:rsidR="00F117FD" w:rsidRPr="007C73D6">
        <w:rPr>
          <w:rFonts w:ascii="Avenir Book" w:eastAsia="Minion" w:hAnsi="Avenir Book" w:cs="Minion"/>
          <w:b/>
          <w:bCs/>
          <w:color w:val="231F20"/>
          <w:sz w:val="24"/>
          <w:szCs w:val="24"/>
        </w:rPr>
        <w:t xml:space="preserve">TION </w:t>
      </w:r>
    </w:p>
    <w:p w14:paraId="7AEE4949" w14:textId="77777777" w:rsidR="00355DE8" w:rsidRPr="00712528" w:rsidRDefault="00355DE8" w:rsidP="00F117FD">
      <w:pPr>
        <w:spacing w:line="240" w:lineRule="auto"/>
        <w:jc w:val="both"/>
        <w:rPr>
          <w:rFonts w:ascii="Avenir Book" w:eastAsia="Minion" w:hAnsi="Avenir Book" w:cs="Minion"/>
          <w:color w:val="231F20"/>
          <w:spacing w:val="7"/>
          <w:sz w:val="24"/>
          <w:szCs w:val="24"/>
        </w:rPr>
      </w:pPr>
      <w:r w:rsidRPr="00712528">
        <w:rPr>
          <w:rFonts w:ascii="Avenir Book" w:eastAsia="Minion" w:hAnsi="Avenir Book" w:cs="Minion"/>
          <w:color w:val="231F20"/>
          <w:sz w:val="24"/>
          <w:szCs w:val="24"/>
        </w:rPr>
        <w:t xml:space="preserve">Several traditions advocate the repetition of sacred formulas called </w:t>
      </w:r>
      <w:r w:rsidR="00F117FD" w:rsidRPr="00712528">
        <w:rPr>
          <w:rFonts w:ascii="Avenir Book" w:eastAsia="Minion" w:hAnsi="Avenir Book" w:cs="Minion"/>
          <w:color w:val="231F20"/>
          <w:sz w:val="24"/>
          <w:szCs w:val="24"/>
        </w:rPr>
        <w:t>man</w:t>
      </w:r>
      <w:r w:rsidR="00F117FD" w:rsidRPr="00712528">
        <w:rPr>
          <w:rFonts w:ascii="Avenir Book" w:eastAsia="Minion" w:hAnsi="Avenir Book" w:cs="Minion"/>
          <w:color w:val="231F20"/>
          <w:spacing w:val="1"/>
          <w:sz w:val="24"/>
          <w:szCs w:val="24"/>
        </w:rPr>
        <w:t>t</w:t>
      </w:r>
      <w:r w:rsidR="00F117FD" w:rsidRPr="00712528">
        <w:rPr>
          <w:rFonts w:ascii="Avenir Book" w:eastAsia="Minion" w:hAnsi="Avenir Book" w:cs="Minion"/>
          <w:color w:val="231F20"/>
          <w:spacing w:val="2"/>
          <w:sz w:val="24"/>
          <w:szCs w:val="24"/>
        </w:rPr>
        <w:t>r</w:t>
      </w:r>
      <w:r w:rsidR="00F117FD" w:rsidRPr="00712528">
        <w:rPr>
          <w:rFonts w:ascii="Avenir Book" w:eastAsia="Minion" w:hAnsi="Avenir Book" w:cs="Minion"/>
          <w:color w:val="231F20"/>
          <w:sz w:val="24"/>
          <w:szCs w:val="24"/>
        </w:rPr>
        <w:t>a</w:t>
      </w:r>
      <w:r w:rsidR="00F117FD" w:rsidRPr="00712528">
        <w:rPr>
          <w:rFonts w:ascii="Avenir Book" w:eastAsia="Minion" w:hAnsi="Avenir Book" w:cs="Minion"/>
          <w:color w:val="231F20"/>
          <w:spacing w:val="-4"/>
          <w:sz w:val="24"/>
          <w:szCs w:val="24"/>
        </w:rPr>
        <w:t>s</w:t>
      </w:r>
      <w:r w:rsidR="00F117FD" w:rsidRPr="00712528">
        <w:rPr>
          <w:rFonts w:ascii="Avenir Book" w:eastAsia="Minion" w:hAnsi="Avenir Book" w:cs="Minion"/>
          <w:color w:val="231F20"/>
          <w:sz w:val="24"/>
          <w:szCs w:val="24"/>
        </w:rPr>
        <w:t>.</w:t>
      </w:r>
      <w:r w:rsidR="00F117FD" w:rsidRPr="00712528">
        <w:rPr>
          <w:rFonts w:ascii="Avenir Book" w:eastAsia="Minion" w:hAnsi="Avenir Book" w:cs="Minion"/>
          <w:color w:val="231F20"/>
          <w:spacing w:val="7"/>
          <w:sz w:val="24"/>
          <w:szCs w:val="24"/>
        </w:rPr>
        <w:t xml:space="preserve"> </w:t>
      </w:r>
      <w:r w:rsidRPr="00712528">
        <w:rPr>
          <w:rFonts w:ascii="Avenir Book" w:eastAsia="Minion" w:hAnsi="Avenir Book" w:cs="Minion"/>
          <w:color w:val="231F20"/>
          <w:spacing w:val="7"/>
          <w:sz w:val="24"/>
          <w:szCs w:val="24"/>
        </w:rPr>
        <w:t xml:space="preserve">At the very heart of Angel </w:t>
      </w:r>
      <w:ins w:id="41" w:author="KAYA UCM" w:date="2015-06-08T11:13:00Z">
        <w:r w:rsidR="00786EA7">
          <w:rPr>
            <w:rFonts w:ascii="Avenir Book" w:eastAsia="Minion" w:hAnsi="Avenir Book" w:cs="Minion"/>
            <w:color w:val="231F20"/>
            <w:spacing w:val="7"/>
            <w:sz w:val="24"/>
            <w:szCs w:val="24"/>
          </w:rPr>
          <w:t>W</w:t>
        </w:r>
      </w:ins>
      <w:r w:rsidRPr="00712528">
        <w:rPr>
          <w:rFonts w:ascii="Avenir Book" w:eastAsia="Minion" w:hAnsi="Avenir Book" w:cs="Minion"/>
          <w:color w:val="231F20"/>
          <w:spacing w:val="7"/>
          <w:sz w:val="24"/>
          <w:szCs w:val="24"/>
        </w:rPr>
        <w:t xml:space="preserve">ork is </w:t>
      </w:r>
      <w:r w:rsidRPr="0095134C">
        <w:rPr>
          <w:rFonts w:ascii="Avenir Book" w:eastAsia="Minion" w:hAnsi="Avenir Book" w:cs="Minion"/>
          <w:i/>
          <w:color w:val="231F20"/>
          <w:spacing w:val="7"/>
          <w:sz w:val="24"/>
          <w:szCs w:val="24"/>
        </w:rPr>
        <w:t>Angel Mantra</w:t>
      </w:r>
      <w:r w:rsidRPr="00712528">
        <w:rPr>
          <w:rFonts w:ascii="Avenir Book" w:eastAsia="Minion" w:hAnsi="Avenir Book" w:cs="Minion"/>
          <w:color w:val="231F20"/>
          <w:spacing w:val="7"/>
          <w:sz w:val="24"/>
          <w:szCs w:val="24"/>
        </w:rPr>
        <w:t xml:space="preserve"> or </w:t>
      </w:r>
      <w:r w:rsidRPr="0095134C">
        <w:rPr>
          <w:rFonts w:ascii="Avenir Book" w:eastAsia="Minion" w:hAnsi="Avenir Book" w:cs="Minion"/>
          <w:i/>
          <w:color w:val="231F20"/>
          <w:spacing w:val="7"/>
          <w:sz w:val="24"/>
          <w:szCs w:val="24"/>
        </w:rPr>
        <w:t>Angel Recitation</w:t>
      </w:r>
      <w:r w:rsidRPr="00712528">
        <w:rPr>
          <w:rFonts w:ascii="Avenir Book" w:eastAsia="Minion" w:hAnsi="Avenir Book" w:cs="Minion"/>
          <w:color w:val="231F20"/>
          <w:spacing w:val="7"/>
          <w:sz w:val="24"/>
          <w:szCs w:val="24"/>
        </w:rPr>
        <w:t xml:space="preserve">. </w:t>
      </w:r>
    </w:p>
    <w:p w14:paraId="227E768C" w14:textId="77777777" w:rsidR="00355DE8" w:rsidRPr="00712528" w:rsidRDefault="00355DE8" w:rsidP="00F117FD">
      <w:pPr>
        <w:spacing w:line="240" w:lineRule="auto"/>
        <w:jc w:val="both"/>
        <w:rPr>
          <w:rFonts w:ascii="Avenir Book" w:eastAsia="Minion" w:hAnsi="Avenir Book" w:cs="Minion"/>
          <w:color w:val="231F20"/>
          <w:spacing w:val="7"/>
          <w:sz w:val="24"/>
          <w:szCs w:val="24"/>
        </w:rPr>
      </w:pPr>
      <w:r w:rsidRPr="00712528">
        <w:rPr>
          <w:rFonts w:ascii="Avenir Book" w:eastAsia="Minion" w:hAnsi="Avenir Book" w:cs="Minion"/>
          <w:color w:val="231F20"/>
          <w:spacing w:val="7"/>
          <w:sz w:val="24"/>
          <w:szCs w:val="24"/>
        </w:rPr>
        <w:t xml:space="preserve">Angel Mantra is very easy to do. Standing, sitting or lying down, breathing naturally, we continually repeat the Name of an Angel. We do this for as long as we can, respecting our own rhythm, </w:t>
      </w:r>
      <w:r w:rsidR="004F39E0">
        <w:rPr>
          <w:rFonts w:ascii="Avenir Book" w:eastAsia="Minion" w:hAnsi="Avenir Book" w:cs="Minion"/>
          <w:color w:val="231F20"/>
          <w:spacing w:val="7"/>
          <w:sz w:val="24"/>
          <w:szCs w:val="24"/>
        </w:rPr>
        <w:t>silently</w:t>
      </w:r>
      <w:r w:rsidRPr="00712528">
        <w:rPr>
          <w:rFonts w:ascii="Avenir Book" w:eastAsia="Minion" w:hAnsi="Avenir Book" w:cs="Minion"/>
          <w:color w:val="231F20"/>
          <w:spacing w:val="7"/>
          <w:sz w:val="24"/>
          <w:szCs w:val="24"/>
        </w:rPr>
        <w:t>, in a low voice</w:t>
      </w:r>
      <w:r w:rsidR="004F39E0">
        <w:rPr>
          <w:rFonts w:ascii="Avenir Book" w:eastAsia="Minion" w:hAnsi="Avenir Book" w:cs="Minion"/>
          <w:color w:val="231F20"/>
          <w:spacing w:val="7"/>
          <w:sz w:val="24"/>
          <w:szCs w:val="24"/>
        </w:rPr>
        <w:t>,</w:t>
      </w:r>
      <w:r w:rsidRPr="00712528">
        <w:rPr>
          <w:rFonts w:ascii="Avenir Book" w:eastAsia="Minion" w:hAnsi="Avenir Book" w:cs="Minion"/>
          <w:color w:val="231F20"/>
          <w:spacing w:val="7"/>
          <w:sz w:val="24"/>
          <w:szCs w:val="24"/>
        </w:rPr>
        <w:t xml:space="preserve"> or out loud. We may also use one of the following methods:   </w:t>
      </w:r>
    </w:p>
    <w:p w14:paraId="6896AA9B" w14:textId="77777777" w:rsidR="00F117FD" w:rsidRPr="0095134C" w:rsidRDefault="00F117FD" w:rsidP="00F117FD">
      <w:pPr>
        <w:spacing w:line="240" w:lineRule="auto"/>
        <w:jc w:val="both"/>
        <w:rPr>
          <w:rFonts w:ascii="Avenir Book" w:eastAsia="Minion" w:hAnsi="Avenir Book" w:cs="Times New Roman"/>
          <w:b/>
          <w:color w:val="231F20"/>
          <w:sz w:val="24"/>
          <w:szCs w:val="24"/>
        </w:rPr>
      </w:pPr>
      <w:r w:rsidRPr="0095134C">
        <w:rPr>
          <w:rFonts w:ascii="Avenir Book" w:eastAsia="Minion" w:hAnsi="Avenir Book" w:cs="Times New Roman"/>
          <w:b/>
          <w:color w:val="231F20"/>
          <w:sz w:val="24"/>
          <w:szCs w:val="24"/>
        </w:rPr>
        <w:t>1)</w:t>
      </w:r>
      <w:r w:rsidRPr="0095134C">
        <w:rPr>
          <w:rFonts w:ascii="Avenir Book" w:eastAsia="Minion" w:hAnsi="Avenir Book" w:cs="Times New Roman"/>
          <w:b/>
          <w:color w:val="231F20"/>
          <w:spacing w:val="-4"/>
          <w:sz w:val="24"/>
          <w:szCs w:val="24"/>
        </w:rPr>
        <w:t xml:space="preserve"> </w:t>
      </w:r>
      <w:r w:rsidR="00355DE8" w:rsidRPr="0095134C">
        <w:rPr>
          <w:rFonts w:ascii="Avenir Book" w:eastAsia="Minion" w:hAnsi="Avenir Book" w:cs="Times New Roman"/>
          <w:b/>
          <w:color w:val="231F20"/>
          <w:sz w:val="24"/>
          <w:szCs w:val="24"/>
        </w:rPr>
        <w:t>Invoking on the inhale</w:t>
      </w:r>
    </w:p>
    <w:p w14:paraId="771BDCAA" w14:textId="77777777" w:rsidR="001864E5" w:rsidRPr="00712528" w:rsidRDefault="00355DE8" w:rsidP="00F117FD">
      <w:pPr>
        <w:spacing w:line="240" w:lineRule="auto"/>
        <w:jc w:val="both"/>
        <w:rPr>
          <w:rFonts w:ascii="Avenir Book" w:eastAsia="Minion" w:hAnsi="Avenir Book" w:cs="Times New Roman"/>
          <w:color w:val="231F20"/>
          <w:spacing w:val="5"/>
          <w:sz w:val="24"/>
          <w:szCs w:val="24"/>
        </w:rPr>
      </w:pPr>
      <w:r w:rsidRPr="00712528">
        <w:rPr>
          <w:rFonts w:ascii="Avenir Book" w:eastAsia="Minion" w:hAnsi="Avenir Book" w:cs="Times New Roman"/>
          <w:color w:val="231F20"/>
          <w:spacing w:val="1"/>
          <w:sz w:val="24"/>
          <w:szCs w:val="24"/>
        </w:rPr>
        <w:t xml:space="preserve">This method consists in </w:t>
      </w:r>
      <w:r w:rsidR="001864E5" w:rsidRPr="00712528">
        <w:rPr>
          <w:rFonts w:ascii="Avenir Book" w:eastAsia="Minion" w:hAnsi="Avenir Book" w:cs="Times New Roman"/>
          <w:color w:val="231F20"/>
          <w:spacing w:val="1"/>
          <w:sz w:val="24"/>
          <w:szCs w:val="24"/>
        </w:rPr>
        <w:t xml:space="preserve">deeply inhaling </w:t>
      </w:r>
      <w:r w:rsidRPr="00712528">
        <w:rPr>
          <w:rFonts w:ascii="Avenir Book" w:eastAsia="Minion" w:hAnsi="Avenir Book" w:cs="Times New Roman"/>
          <w:color w:val="231F20"/>
          <w:spacing w:val="1"/>
          <w:sz w:val="24"/>
          <w:szCs w:val="24"/>
        </w:rPr>
        <w:t>through the nose</w:t>
      </w:r>
      <w:r w:rsidR="001864E5" w:rsidRPr="00712528">
        <w:rPr>
          <w:rFonts w:ascii="Avenir Book" w:eastAsia="Minion" w:hAnsi="Avenir Book" w:cs="Times New Roman"/>
          <w:color w:val="231F20"/>
          <w:spacing w:val="1"/>
          <w:sz w:val="24"/>
          <w:szCs w:val="24"/>
        </w:rPr>
        <w:t xml:space="preserve"> while silently pronouncing the Name of the Angel one or more times. </w:t>
      </w:r>
      <w:r w:rsidR="001864E5" w:rsidRPr="00712528">
        <w:rPr>
          <w:rFonts w:ascii="Avenir Book" w:eastAsia="Minion" w:hAnsi="Avenir Book" w:cs="Times New Roman"/>
          <w:color w:val="231F20"/>
          <w:spacing w:val="-4"/>
          <w:sz w:val="24"/>
          <w:szCs w:val="24"/>
        </w:rPr>
        <w:t xml:space="preserve">For </w:t>
      </w:r>
      <w:r w:rsidR="00F117FD" w:rsidRPr="00712528">
        <w:rPr>
          <w:rFonts w:ascii="Avenir Book" w:eastAsia="Minion" w:hAnsi="Avenir Book" w:cs="Times New Roman"/>
          <w:color w:val="231F20"/>
          <w:spacing w:val="3"/>
          <w:sz w:val="24"/>
          <w:szCs w:val="24"/>
        </w:rPr>
        <w:t>e</w:t>
      </w:r>
      <w:r w:rsidR="00F117FD" w:rsidRPr="00712528">
        <w:rPr>
          <w:rFonts w:ascii="Avenir Book" w:eastAsia="Minion" w:hAnsi="Avenir Book" w:cs="Times New Roman"/>
          <w:color w:val="231F20"/>
          <w:spacing w:val="-2"/>
          <w:sz w:val="24"/>
          <w:szCs w:val="24"/>
        </w:rPr>
        <w:t>x</w:t>
      </w:r>
      <w:r w:rsidR="001864E5" w:rsidRPr="00712528">
        <w:rPr>
          <w:rFonts w:ascii="Avenir Book" w:eastAsia="Minion" w:hAnsi="Avenir Book" w:cs="Times New Roman"/>
          <w:color w:val="231F20"/>
          <w:spacing w:val="4"/>
          <w:sz w:val="24"/>
          <w:szCs w:val="24"/>
        </w:rPr>
        <w:t>a</w:t>
      </w:r>
      <w:r w:rsidR="00F117FD" w:rsidRPr="00712528">
        <w:rPr>
          <w:rFonts w:ascii="Avenir Book" w:eastAsia="Minion" w:hAnsi="Avenir Book" w:cs="Times New Roman"/>
          <w:color w:val="231F20"/>
          <w:spacing w:val="5"/>
          <w:sz w:val="24"/>
          <w:szCs w:val="24"/>
        </w:rPr>
        <w:t>mpl</w:t>
      </w:r>
      <w:r w:rsidR="00F117FD" w:rsidRPr="00712528">
        <w:rPr>
          <w:rFonts w:ascii="Avenir Book" w:eastAsia="Minion" w:hAnsi="Avenir Book" w:cs="Times New Roman"/>
          <w:color w:val="231F20"/>
          <w:sz w:val="24"/>
          <w:szCs w:val="24"/>
        </w:rPr>
        <w:t>e</w:t>
      </w:r>
      <w:r w:rsidR="001864E5" w:rsidRPr="00712528">
        <w:rPr>
          <w:rFonts w:ascii="Avenir Book" w:eastAsia="Minion" w:hAnsi="Avenir Book" w:cs="Times New Roman"/>
          <w:color w:val="231F20"/>
          <w:spacing w:val="7"/>
          <w:sz w:val="24"/>
          <w:szCs w:val="24"/>
        </w:rPr>
        <w:t>,</w:t>
      </w:r>
      <w:r w:rsidR="00F117FD" w:rsidRPr="00712528">
        <w:rPr>
          <w:rFonts w:ascii="Avenir Book" w:eastAsia="Minion" w:hAnsi="Avenir Book" w:cs="Times New Roman"/>
          <w:color w:val="231F20"/>
          <w:sz w:val="24"/>
          <w:szCs w:val="24"/>
        </w:rPr>
        <w:t xml:space="preserve"> </w:t>
      </w:r>
      <w:proofErr w:type="spellStart"/>
      <w:r w:rsidR="001864E5" w:rsidRPr="0095134C">
        <w:rPr>
          <w:rFonts w:ascii="Avenir Book" w:eastAsia="Minion" w:hAnsi="Avenir Book" w:cs="Times New Roman"/>
          <w:i/>
          <w:color w:val="231F20"/>
          <w:sz w:val="24"/>
          <w:szCs w:val="24"/>
        </w:rPr>
        <w:t>Mikaël</w:t>
      </w:r>
      <w:proofErr w:type="spellEnd"/>
      <w:r w:rsidR="001864E5" w:rsidRPr="0095134C">
        <w:rPr>
          <w:rFonts w:ascii="Avenir Book" w:eastAsia="Minion" w:hAnsi="Avenir Book" w:cs="Times New Roman"/>
          <w:i/>
          <w:color w:val="231F20"/>
          <w:sz w:val="24"/>
          <w:szCs w:val="24"/>
        </w:rPr>
        <w:t xml:space="preserve">, </w:t>
      </w:r>
      <w:proofErr w:type="spellStart"/>
      <w:r w:rsidR="001864E5" w:rsidRPr="0095134C">
        <w:rPr>
          <w:rFonts w:ascii="Avenir Book" w:eastAsia="Minion" w:hAnsi="Avenir Book" w:cs="Times New Roman"/>
          <w:i/>
          <w:color w:val="231F20"/>
          <w:sz w:val="24"/>
          <w:szCs w:val="24"/>
        </w:rPr>
        <w:t>Mikaël</w:t>
      </w:r>
      <w:proofErr w:type="spellEnd"/>
      <w:r w:rsidR="001864E5" w:rsidRPr="0095134C">
        <w:rPr>
          <w:rFonts w:ascii="Avenir Book" w:eastAsia="Minion" w:hAnsi="Avenir Book" w:cs="Times New Roman"/>
          <w:i/>
          <w:color w:val="231F20"/>
          <w:sz w:val="24"/>
          <w:szCs w:val="24"/>
        </w:rPr>
        <w:t xml:space="preserve">, </w:t>
      </w:r>
      <w:proofErr w:type="spellStart"/>
      <w:proofErr w:type="gramStart"/>
      <w:r w:rsidR="001864E5" w:rsidRPr="0095134C">
        <w:rPr>
          <w:rFonts w:ascii="Avenir Book" w:eastAsia="Minion" w:hAnsi="Avenir Book" w:cs="Times New Roman"/>
          <w:i/>
          <w:color w:val="231F20"/>
          <w:sz w:val="24"/>
          <w:szCs w:val="24"/>
        </w:rPr>
        <w:t>Mikaë</w:t>
      </w:r>
      <w:r w:rsidR="00F117FD" w:rsidRPr="0095134C">
        <w:rPr>
          <w:rFonts w:ascii="Avenir Book" w:eastAsia="Minion" w:hAnsi="Avenir Book" w:cs="Times New Roman"/>
          <w:i/>
          <w:color w:val="231F20"/>
          <w:sz w:val="24"/>
          <w:szCs w:val="24"/>
        </w:rPr>
        <w:t>l</w:t>
      </w:r>
      <w:proofErr w:type="spellEnd"/>
      <w:proofErr w:type="gramEnd"/>
      <w:r w:rsidR="00F117FD" w:rsidRPr="00712528">
        <w:rPr>
          <w:rFonts w:ascii="Avenir Book" w:eastAsia="Minion" w:hAnsi="Avenir Book" w:cs="Times New Roman"/>
          <w:color w:val="231F20"/>
          <w:sz w:val="24"/>
          <w:szCs w:val="24"/>
        </w:rPr>
        <w:t>…</w:t>
      </w:r>
      <w:r w:rsidR="001864E5" w:rsidRPr="00712528">
        <w:rPr>
          <w:rFonts w:ascii="Avenir Book" w:eastAsia="Minion" w:hAnsi="Avenir Book" w:cs="Times New Roman"/>
          <w:color w:val="231F20"/>
          <w:sz w:val="24"/>
          <w:szCs w:val="24"/>
        </w:rPr>
        <w:t>We then hold our breath for a few seconds before exhaling slowly and gradually through the nose. Once we have regained inner calm, we breathe freely and continue to silently invoke the Angel</w:t>
      </w:r>
      <w:r w:rsidR="00F117FD" w:rsidRPr="00712528">
        <w:rPr>
          <w:rFonts w:ascii="Avenir Book" w:eastAsia="Minion" w:hAnsi="Avenir Book" w:cs="Times New Roman"/>
          <w:color w:val="231F20"/>
          <w:spacing w:val="5"/>
          <w:sz w:val="24"/>
          <w:szCs w:val="24"/>
        </w:rPr>
        <w:t xml:space="preserve"> </w:t>
      </w:r>
      <w:r w:rsidR="001864E5" w:rsidRPr="00712528">
        <w:rPr>
          <w:rFonts w:ascii="Avenir Book" w:eastAsia="Minion" w:hAnsi="Avenir Book" w:cs="Times New Roman"/>
          <w:color w:val="231F20"/>
          <w:spacing w:val="5"/>
          <w:sz w:val="24"/>
          <w:szCs w:val="24"/>
        </w:rPr>
        <w:t xml:space="preserve">on each inhale. </w:t>
      </w:r>
    </w:p>
    <w:p w14:paraId="02ED563B" w14:textId="77777777" w:rsidR="00F117FD" w:rsidRPr="0095134C" w:rsidRDefault="00F117FD" w:rsidP="00F117FD">
      <w:pPr>
        <w:spacing w:line="240" w:lineRule="auto"/>
        <w:jc w:val="both"/>
        <w:rPr>
          <w:rFonts w:ascii="Avenir Book" w:eastAsia="Minion" w:hAnsi="Avenir Book" w:cs="Times New Roman"/>
          <w:b/>
          <w:sz w:val="24"/>
          <w:szCs w:val="24"/>
        </w:rPr>
      </w:pPr>
      <w:r w:rsidRPr="0095134C">
        <w:rPr>
          <w:rFonts w:ascii="Avenir Book" w:eastAsia="Minion" w:hAnsi="Avenir Book" w:cs="Times New Roman"/>
          <w:b/>
          <w:color w:val="231F20"/>
          <w:sz w:val="24"/>
          <w:szCs w:val="24"/>
        </w:rPr>
        <w:t>2)</w:t>
      </w:r>
      <w:r w:rsidRPr="0095134C">
        <w:rPr>
          <w:rFonts w:ascii="Avenir Book" w:eastAsia="Minion" w:hAnsi="Avenir Book" w:cs="Times New Roman"/>
          <w:b/>
          <w:color w:val="231F20"/>
          <w:spacing w:val="-4"/>
          <w:sz w:val="24"/>
          <w:szCs w:val="24"/>
        </w:rPr>
        <w:t xml:space="preserve"> </w:t>
      </w:r>
      <w:r w:rsidR="001864E5" w:rsidRPr="0095134C">
        <w:rPr>
          <w:rFonts w:ascii="Avenir Book" w:eastAsia="Minion" w:hAnsi="Avenir Book" w:cs="Times New Roman"/>
          <w:b/>
          <w:color w:val="231F20"/>
          <w:sz w:val="24"/>
          <w:szCs w:val="24"/>
        </w:rPr>
        <w:t>Invoking on the exhale</w:t>
      </w:r>
      <w:r w:rsidRPr="0095134C">
        <w:rPr>
          <w:rFonts w:ascii="Avenir Book" w:eastAsia="Minion" w:hAnsi="Avenir Book" w:cs="Times New Roman"/>
          <w:b/>
          <w:color w:val="231F20"/>
          <w:sz w:val="24"/>
          <w:szCs w:val="24"/>
        </w:rPr>
        <w:t xml:space="preserve"> </w:t>
      </w:r>
    </w:p>
    <w:p w14:paraId="6611BB45" w14:textId="77777777" w:rsidR="001864E5" w:rsidRPr="00712528" w:rsidRDefault="001864E5" w:rsidP="00F117FD">
      <w:pPr>
        <w:spacing w:line="240" w:lineRule="auto"/>
        <w:jc w:val="both"/>
        <w:rPr>
          <w:rFonts w:ascii="Avenir Book" w:eastAsia="Minion" w:hAnsi="Avenir Book" w:cs="Times New Roman"/>
          <w:color w:val="231F20"/>
          <w:sz w:val="24"/>
          <w:szCs w:val="24"/>
        </w:rPr>
      </w:pPr>
      <w:r w:rsidRPr="00712528">
        <w:rPr>
          <w:rFonts w:ascii="Avenir Book" w:eastAsia="Minion" w:hAnsi="Avenir Book" w:cs="Times New Roman"/>
          <w:color w:val="231F20"/>
          <w:spacing w:val="-1"/>
          <w:sz w:val="24"/>
          <w:szCs w:val="24"/>
        </w:rPr>
        <w:lastRenderedPageBreak/>
        <w:t xml:space="preserve">This method consists in deeply inhaling through the nose, then, on </w:t>
      </w:r>
      <w:proofErr w:type="gramStart"/>
      <w:r w:rsidRPr="00712528">
        <w:rPr>
          <w:rFonts w:ascii="Avenir Book" w:eastAsia="Minion" w:hAnsi="Avenir Book" w:cs="Times New Roman"/>
          <w:color w:val="231F20"/>
          <w:spacing w:val="-1"/>
          <w:sz w:val="24"/>
          <w:szCs w:val="24"/>
        </w:rPr>
        <w:t>the exhale</w:t>
      </w:r>
      <w:proofErr w:type="gramEnd"/>
      <w:r w:rsidRPr="00712528">
        <w:rPr>
          <w:rFonts w:ascii="Avenir Book" w:eastAsia="Minion" w:hAnsi="Avenir Book" w:cs="Times New Roman"/>
          <w:color w:val="231F20"/>
          <w:spacing w:val="-1"/>
          <w:sz w:val="24"/>
          <w:szCs w:val="24"/>
        </w:rPr>
        <w:t>, we pronounce the Name of the Angel silently, in a low voice</w:t>
      </w:r>
      <w:r w:rsidR="004F39E0">
        <w:rPr>
          <w:rFonts w:ascii="Avenir Book" w:eastAsia="Minion" w:hAnsi="Avenir Book" w:cs="Times New Roman"/>
          <w:color w:val="231F20"/>
          <w:spacing w:val="-1"/>
          <w:sz w:val="24"/>
          <w:szCs w:val="24"/>
        </w:rPr>
        <w:t>,</w:t>
      </w:r>
      <w:r w:rsidRPr="00712528">
        <w:rPr>
          <w:rFonts w:ascii="Avenir Book" w:eastAsia="Minion" w:hAnsi="Avenir Book" w:cs="Times New Roman"/>
          <w:color w:val="231F20"/>
          <w:spacing w:val="-1"/>
          <w:sz w:val="24"/>
          <w:szCs w:val="24"/>
        </w:rPr>
        <w:t xml:space="preserve"> or out loud. For example, </w:t>
      </w:r>
      <w:proofErr w:type="spellStart"/>
      <w:r w:rsidR="00F117FD" w:rsidRPr="0095134C">
        <w:rPr>
          <w:rFonts w:ascii="Avenir Book" w:eastAsia="Minion" w:hAnsi="Avenir Book" w:cs="Times New Roman"/>
          <w:i/>
          <w:color w:val="231F20"/>
          <w:sz w:val="24"/>
          <w:szCs w:val="24"/>
        </w:rPr>
        <w:t>Vehuiah</w:t>
      </w:r>
      <w:proofErr w:type="spellEnd"/>
      <w:r w:rsidR="00F117FD" w:rsidRPr="0095134C">
        <w:rPr>
          <w:rFonts w:ascii="Avenir Book" w:eastAsia="Minion" w:hAnsi="Avenir Book" w:cs="Times New Roman"/>
          <w:i/>
          <w:color w:val="231F20"/>
          <w:sz w:val="24"/>
          <w:szCs w:val="24"/>
        </w:rPr>
        <w:t xml:space="preserve">, </w:t>
      </w:r>
      <w:proofErr w:type="spellStart"/>
      <w:r w:rsidR="00F117FD" w:rsidRPr="0095134C">
        <w:rPr>
          <w:rFonts w:ascii="Avenir Book" w:eastAsia="Minion" w:hAnsi="Avenir Book" w:cs="Times New Roman"/>
          <w:i/>
          <w:color w:val="231F20"/>
          <w:sz w:val="24"/>
          <w:szCs w:val="24"/>
        </w:rPr>
        <w:t>Vehuiah</w:t>
      </w:r>
      <w:proofErr w:type="spellEnd"/>
      <w:r w:rsidR="00F117FD" w:rsidRPr="0095134C">
        <w:rPr>
          <w:rFonts w:ascii="Avenir Book" w:eastAsia="Minion" w:hAnsi="Avenir Book" w:cs="Times New Roman"/>
          <w:i/>
          <w:color w:val="231F20"/>
          <w:sz w:val="24"/>
          <w:szCs w:val="24"/>
        </w:rPr>
        <w:t xml:space="preserve">, </w:t>
      </w:r>
      <w:proofErr w:type="spellStart"/>
      <w:r w:rsidR="00F117FD" w:rsidRPr="0095134C">
        <w:rPr>
          <w:rFonts w:ascii="Avenir Book" w:eastAsia="Minion" w:hAnsi="Avenir Book" w:cs="Times New Roman"/>
          <w:i/>
          <w:color w:val="231F20"/>
          <w:sz w:val="24"/>
          <w:szCs w:val="24"/>
        </w:rPr>
        <w:t>Vehuiah</w:t>
      </w:r>
      <w:proofErr w:type="spellEnd"/>
      <w:r w:rsidR="00F117FD" w:rsidRPr="00712528">
        <w:rPr>
          <w:rFonts w:ascii="Avenir Book" w:eastAsia="Minion" w:hAnsi="Avenir Book" w:cs="Times New Roman"/>
          <w:color w:val="231F20"/>
          <w:sz w:val="24"/>
          <w:szCs w:val="24"/>
        </w:rPr>
        <w:t>…</w:t>
      </w:r>
      <w:r w:rsidRPr="00712528">
        <w:rPr>
          <w:rFonts w:ascii="Avenir Book" w:eastAsia="Minion" w:hAnsi="Avenir Book" w:cs="Times New Roman"/>
          <w:color w:val="231F20"/>
          <w:sz w:val="24"/>
          <w:szCs w:val="24"/>
        </w:rPr>
        <w:t xml:space="preserve"> Then we </w:t>
      </w:r>
      <w:r w:rsidR="004F39E0">
        <w:rPr>
          <w:rFonts w:ascii="Avenir Book" w:eastAsia="Minion" w:hAnsi="Avenir Book" w:cs="Times New Roman"/>
          <w:color w:val="231F20"/>
          <w:sz w:val="24"/>
          <w:szCs w:val="24"/>
        </w:rPr>
        <w:t>inhale</w:t>
      </w:r>
      <w:r w:rsidRPr="00712528">
        <w:rPr>
          <w:rFonts w:ascii="Avenir Book" w:eastAsia="Minion" w:hAnsi="Avenir Book" w:cs="Times New Roman"/>
          <w:color w:val="231F20"/>
          <w:sz w:val="24"/>
          <w:szCs w:val="24"/>
        </w:rPr>
        <w:t xml:space="preserve"> deeply once again and repeat the process several times. </w:t>
      </w:r>
    </w:p>
    <w:p w14:paraId="514A3BDB" w14:textId="77777777" w:rsidR="001864E5" w:rsidRPr="0095134C" w:rsidRDefault="00F117FD" w:rsidP="00F117FD">
      <w:pPr>
        <w:spacing w:line="240" w:lineRule="auto"/>
        <w:jc w:val="both"/>
        <w:rPr>
          <w:rFonts w:ascii="Avenir Book" w:eastAsia="Minion" w:hAnsi="Avenir Book" w:cs="Times New Roman"/>
          <w:b/>
          <w:color w:val="231F20"/>
          <w:sz w:val="24"/>
          <w:szCs w:val="24"/>
        </w:rPr>
      </w:pPr>
      <w:r w:rsidRPr="0095134C">
        <w:rPr>
          <w:rFonts w:ascii="Avenir Book" w:eastAsia="Minion" w:hAnsi="Avenir Book" w:cs="Times New Roman"/>
          <w:b/>
          <w:color w:val="231F20"/>
          <w:sz w:val="24"/>
          <w:szCs w:val="24"/>
        </w:rPr>
        <w:t>3)</w:t>
      </w:r>
      <w:r w:rsidRPr="0095134C">
        <w:rPr>
          <w:rFonts w:ascii="Avenir Book" w:eastAsia="Minion" w:hAnsi="Avenir Book" w:cs="Times New Roman"/>
          <w:b/>
          <w:color w:val="231F20"/>
          <w:spacing w:val="-4"/>
          <w:sz w:val="24"/>
          <w:szCs w:val="24"/>
        </w:rPr>
        <w:t xml:space="preserve"> </w:t>
      </w:r>
      <w:r w:rsidR="001864E5" w:rsidRPr="0095134C">
        <w:rPr>
          <w:rFonts w:ascii="Avenir Book" w:eastAsia="Minion" w:hAnsi="Avenir Book" w:cs="Times New Roman"/>
          <w:b/>
          <w:color w:val="231F20"/>
          <w:sz w:val="24"/>
          <w:szCs w:val="24"/>
        </w:rPr>
        <w:t xml:space="preserve">Continuous invocation while deep breathing </w:t>
      </w:r>
    </w:p>
    <w:p w14:paraId="27E71FB8" w14:textId="77777777" w:rsidR="004E1661" w:rsidRPr="00712528" w:rsidRDefault="001864E5" w:rsidP="00F117FD">
      <w:pPr>
        <w:spacing w:line="240" w:lineRule="auto"/>
        <w:jc w:val="both"/>
        <w:rPr>
          <w:rFonts w:ascii="Avenir Book" w:eastAsia="Minion" w:hAnsi="Avenir Book" w:cs="Times New Roman"/>
          <w:color w:val="231F20"/>
          <w:spacing w:val="-1"/>
          <w:sz w:val="24"/>
          <w:szCs w:val="24"/>
        </w:rPr>
      </w:pPr>
      <w:r w:rsidRPr="00712528">
        <w:rPr>
          <w:rFonts w:ascii="Avenir Book" w:eastAsia="Minion" w:hAnsi="Avenir Book" w:cs="Times New Roman"/>
          <w:color w:val="231F20"/>
          <w:spacing w:val="-1"/>
          <w:sz w:val="24"/>
          <w:szCs w:val="24"/>
        </w:rPr>
        <w:t>This 3</w:t>
      </w:r>
      <w:r w:rsidRPr="00712528">
        <w:rPr>
          <w:rFonts w:ascii="Avenir Book" w:eastAsia="Minion" w:hAnsi="Avenir Book" w:cs="Times New Roman"/>
          <w:color w:val="231F20"/>
          <w:spacing w:val="-1"/>
          <w:sz w:val="24"/>
          <w:szCs w:val="24"/>
          <w:vertAlign w:val="superscript"/>
        </w:rPr>
        <w:t>rd</w:t>
      </w:r>
      <w:r w:rsidRPr="00712528">
        <w:rPr>
          <w:rFonts w:ascii="Avenir Book" w:eastAsia="Minion" w:hAnsi="Avenir Book" w:cs="Times New Roman"/>
          <w:color w:val="231F20"/>
          <w:spacing w:val="-1"/>
          <w:sz w:val="24"/>
          <w:szCs w:val="24"/>
        </w:rPr>
        <w:t xml:space="preserve"> method consists in continuously and silently repeating the Name</w:t>
      </w:r>
      <w:r w:rsidR="004E1661" w:rsidRPr="00712528">
        <w:rPr>
          <w:rFonts w:ascii="Avenir Book" w:eastAsia="Minion" w:hAnsi="Avenir Book" w:cs="Times New Roman"/>
          <w:color w:val="231F20"/>
          <w:spacing w:val="-1"/>
          <w:sz w:val="24"/>
          <w:szCs w:val="24"/>
        </w:rPr>
        <w:t xml:space="preserve"> of the Angel</w:t>
      </w:r>
      <w:r w:rsidRPr="00712528">
        <w:rPr>
          <w:rFonts w:ascii="Avenir Book" w:eastAsia="Minion" w:hAnsi="Avenir Book" w:cs="Times New Roman"/>
          <w:color w:val="231F20"/>
          <w:spacing w:val="-1"/>
          <w:sz w:val="24"/>
          <w:szCs w:val="24"/>
        </w:rPr>
        <w:t xml:space="preserve">, while inhaling to our full capacity, followed by a complete exhale. </w:t>
      </w:r>
      <w:r w:rsidR="004E1661" w:rsidRPr="00712528">
        <w:rPr>
          <w:rFonts w:ascii="Avenir Book" w:eastAsia="Minion" w:hAnsi="Avenir Book" w:cs="Times New Roman"/>
          <w:color w:val="231F20"/>
          <w:spacing w:val="-1"/>
          <w:sz w:val="24"/>
          <w:szCs w:val="24"/>
        </w:rPr>
        <w:t xml:space="preserve">Deep breathing may cause dizziness in those </w:t>
      </w:r>
      <w:r w:rsidR="00B32AE5" w:rsidRPr="00712528">
        <w:rPr>
          <w:rFonts w:ascii="Avenir Book" w:eastAsia="Minion" w:hAnsi="Avenir Book" w:cs="Times New Roman"/>
          <w:color w:val="231F20"/>
          <w:spacing w:val="-1"/>
          <w:sz w:val="24"/>
          <w:szCs w:val="24"/>
        </w:rPr>
        <w:t>unaccustomed</w:t>
      </w:r>
      <w:r w:rsidR="004E1661" w:rsidRPr="00712528">
        <w:rPr>
          <w:rFonts w:ascii="Avenir Book" w:eastAsia="Minion" w:hAnsi="Avenir Book" w:cs="Times New Roman"/>
          <w:color w:val="231F20"/>
          <w:spacing w:val="-1"/>
          <w:sz w:val="24"/>
          <w:szCs w:val="24"/>
        </w:rPr>
        <w:t xml:space="preserve"> to it. Should any discomfort be experienced, either slow the breathing rhythm or alternate with another type of breathing. It is important to respect our own rhythm.</w:t>
      </w:r>
    </w:p>
    <w:p w14:paraId="68B8A38B" w14:textId="77777777" w:rsidR="00F117FD" w:rsidRPr="0095134C" w:rsidRDefault="00F117FD" w:rsidP="00F117FD">
      <w:pPr>
        <w:spacing w:line="240" w:lineRule="auto"/>
        <w:jc w:val="both"/>
        <w:rPr>
          <w:rFonts w:ascii="Avenir Book" w:eastAsia="Minion" w:hAnsi="Avenir Book" w:cs="Times New Roman"/>
          <w:b/>
          <w:color w:val="231F20"/>
          <w:spacing w:val="-1"/>
          <w:sz w:val="24"/>
          <w:szCs w:val="24"/>
        </w:rPr>
      </w:pPr>
      <w:r w:rsidRPr="0095134C">
        <w:rPr>
          <w:rFonts w:ascii="Avenir Book" w:eastAsia="Minion" w:hAnsi="Avenir Book" w:cs="Times New Roman"/>
          <w:b/>
          <w:color w:val="231F20"/>
          <w:sz w:val="24"/>
          <w:szCs w:val="24"/>
        </w:rPr>
        <w:t>4)</w:t>
      </w:r>
      <w:r w:rsidRPr="0095134C">
        <w:rPr>
          <w:rFonts w:ascii="Avenir Book" w:eastAsia="Minion" w:hAnsi="Avenir Book" w:cs="Times New Roman"/>
          <w:b/>
          <w:color w:val="231F20"/>
          <w:spacing w:val="-4"/>
          <w:sz w:val="24"/>
          <w:szCs w:val="24"/>
        </w:rPr>
        <w:t xml:space="preserve"> </w:t>
      </w:r>
      <w:r w:rsidR="004E1661" w:rsidRPr="0095134C">
        <w:rPr>
          <w:rFonts w:ascii="Avenir Book" w:eastAsia="Minion" w:hAnsi="Avenir Book" w:cs="Times New Roman"/>
          <w:b/>
          <w:color w:val="231F20"/>
          <w:sz w:val="24"/>
          <w:szCs w:val="24"/>
        </w:rPr>
        <w:t xml:space="preserve">Invoking with an </w:t>
      </w:r>
      <w:r w:rsidRPr="0095134C">
        <w:rPr>
          <w:rFonts w:ascii="Avenir Book" w:eastAsia="Minion" w:hAnsi="Avenir Book" w:cs="Times New Roman"/>
          <w:b/>
          <w:color w:val="231F20"/>
          <w:sz w:val="24"/>
          <w:szCs w:val="24"/>
        </w:rPr>
        <w:t>intention</w:t>
      </w:r>
    </w:p>
    <w:p w14:paraId="0E66F333" w14:textId="77777777" w:rsidR="004F39E0" w:rsidRDefault="00B32AE5" w:rsidP="00F117FD">
      <w:pPr>
        <w:spacing w:line="240" w:lineRule="auto"/>
        <w:jc w:val="both"/>
        <w:rPr>
          <w:rFonts w:ascii="Avenir Book" w:eastAsia="Minion" w:hAnsi="Avenir Book" w:cs="Times New Roman"/>
          <w:color w:val="231F20"/>
          <w:spacing w:val="15"/>
          <w:w w:val="92"/>
          <w:sz w:val="24"/>
          <w:szCs w:val="24"/>
        </w:rPr>
      </w:pPr>
      <w:r w:rsidRPr="00712528">
        <w:rPr>
          <w:rFonts w:ascii="Avenir Book" w:eastAsia="Minion" w:hAnsi="Avenir Book" w:cs="Times New Roman"/>
          <w:color w:val="231F20"/>
          <w:spacing w:val="-1"/>
          <w:sz w:val="24"/>
          <w:szCs w:val="24"/>
        </w:rPr>
        <w:t xml:space="preserve">This method consists in repeating the Name of the Angel silently or in a low voice, according to one of the </w:t>
      </w:r>
      <w:r w:rsidR="00850AB2" w:rsidRPr="00712528">
        <w:rPr>
          <w:rFonts w:ascii="Avenir Book" w:eastAsia="Minion" w:hAnsi="Avenir Book" w:cs="Times New Roman"/>
          <w:color w:val="231F20"/>
          <w:spacing w:val="-1"/>
          <w:sz w:val="24"/>
          <w:szCs w:val="24"/>
        </w:rPr>
        <w:t>methods</w:t>
      </w:r>
      <w:r w:rsidRPr="00712528">
        <w:rPr>
          <w:rFonts w:ascii="Avenir Book" w:eastAsia="Minion" w:hAnsi="Avenir Book" w:cs="Times New Roman"/>
          <w:color w:val="231F20"/>
          <w:spacing w:val="-1"/>
          <w:sz w:val="24"/>
          <w:szCs w:val="24"/>
        </w:rPr>
        <w:t xml:space="preserve"> above, while adding a message to the Angel during the invocation. </w:t>
      </w:r>
      <w:r w:rsidR="00850AB2" w:rsidRPr="00712528">
        <w:rPr>
          <w:rFonts w:ascii="Avenir Book" w:eastAsia="Minion" w:hAnsi="Avenir Book" w:cs="Times New Roman"/>
          <w:color w:val="231F20"/>
          <w:spacing w:val="-1"/>
          <w:sz w:val="24"/>
          <w:szCs w:val="24"/>
        </w:rPr>
        <w:t xml:space="preserve">This message shares with Him our intention to develop a quality or particular capacity, or to rectify and transcend a distortion. For example, </w:t>
      </w:r>
      <w:r w:rsidR="00F117FD" w:rsidRPr="0095134C">
        <w:rPr>
          <w:rFonts w:ascii="Avenir Book" w:eastAsia="Minion" w:hAnsi="Avenir Book" w:cs="Times New Roman"/>
          <w:i/>
          <w:color w:val="231F20"/>
          <w:spacing w:val="-8"/>
          <w:w w:val="94"/>
          <w:sz w:val="24"/>
          <w:szCs w:val="24"/>
        </w:rPr>
        <w:t>A</w:t>
      </w:r>
      <w:r w:rsidR="00F117FD" w:rsidRPr="0095134C">
        <w:rPr>
          <w:rFonts w:ascii="Avenir Book" w:eastAsia="Minion" w:hAnsi="Avenir Book" w:cs="Times New Roman"/>
          <w:i/>
          <w:color w:val="231F20"/>
          <w:w w:val="94"/>
          <w:sz w:val="24"/>
          <w:szCs w:val="24"/>
        </w:rPr>
        <w:t>n</w:t>
      </w:r>
      <w:r w:rsidR="00F117FD" w:rsidRPr="0095134C">
        <w:rPr>
          <w:rFonts w:ascii="Avenir Book" w:eastAsia="Minion" w:hAnsi="Avenir Book" w:cs="Times New Roman"/>
          <w:i/>
          <w:color w:val="231F20"/>
          <w:spacing w:val="-1"/>
          <w:w w:val="94"/>
          <w:sz w:val="24"/>
          <w:szCs w:val="24"/>
        </w:rPr>
        <w:t>g</w:t>
      </w:r>
      <w:r w:rsidR="00F117FD" w:rsidRPr="0095134C">
        <w:rPr>
          <w:rFonts w:ascii="Avenir Book" w:eastAsia="Minion" w:hAnsi="Avenir Book" w:cs="Times New Roman"/>
          <w:i/>
          <w:color w:val="231F20"/>
          <w:w w:val="94"/>
          <w:sz w:val="24"/>
          <w:szCs w:val="24"/>
        </w:rPr>
        <w:t>e</w:t>
      </w:r>
      <w:r w:rsidR="00850AB2" w:rsidRPr="0095134C">
        <w:rPr>
          <w:rFonts w:ascii="Avenir Book" w:eastAsia="Minion" w:hAnsi="Avenir Book" w:cs="Times New Roman"/>
          <w:i/>
          <w:color w:val="231F20"/>
          <w:w w:val="94"/>
          <w:sz w:val="24"/>
          <w:szCs w:val="24"/>
        </w:rPr>
        <w:t>l</w:t>
      </w:r>
      <w:r w:rsidR="00F117FD" w:rsidRPr="0095134C">
        <w:rPr>
          <w:rFonts w:ascii="Avenir Book" w:eastAsia="Minion" w:hAnsi="Avenir Book" w:cs="Times New Roman"/>
          <w:i/>
          <w:color w:val="231F20"/>
          <w:w w:val="94"/>
          <w:sz w:val="24"/>
          <w:szCs w:val="24"/>
        </w:rPr>
        <w:t xml:space="preserve"> </w:t>
      </w:r>
      <w:proofErr w:type="spellStart"/>
      <w:r w:rsidR="00F117FD" w:rsidRPr="0095134C">
        <w:rPr>
          <w:rFonts w:ascii="Avenir Book" w:eastAsia="Minion" w:hAnsi="Avenir Book" w:cs="Times New Roman"/>
          <w:i/>
          <w:color w:val="231F20"/>
          <w:w w:val="94"/>
          <w:sz w:val="24"/>
          <w:szCs w:val="24"/>
        </w:rPr>
        <w:t>Hariel</w:t>
      </w:r>
      <w:proofErr w:type="spellEnd"/>
      <w:r w:rsidR="00F117FD" w:rsidRPr="0095134C">
        <w:rPr>
          <w:rFonts w:ascii="Avenir Book" w:eastAsia="Minion" w:hAnsi="Avenir Book" w:cs="Times New Roman"/>
          <w:i/>
          <w:color w:val="231F20"/>
          <w:sz w:val="24"/>
          <w:szCs w:val="24"/>
        </w:rPr>
        <w:t>,</w:t>
      </w:r>
      <w:r w:rsidR="00F117FD" w:rsidRPr="0095134C">
        <w:rPr>
          <w:rFonts w:ascii="Avenir Book" w:eastAsia="Minion" w:hAnsi="Avenir Book" w:cs="Times New Roman"/>
          <w:i/>
          <w:color w:val="231F20"/>
          <w:spacing w:val="-17"/>
          <w:sz w:val="24"/>
          <w:szCs w:val="24"/>
        </w:rPr>
        <w:t xml:space="preserve"> </w:t>
      </w:r>
      <w:r w:rsidR="00F117FD" w:rsidRPr="0095134C">
        <w:rPr>
          <w:rFonts w:ascii="Avenir Book" w:eastAsia="Minion" w:hAnsi="Avenir Book" w:cs="Times New Roman"/>
          <w:i/>
          <w:color w:val="231F20"/>
          <w:w w:val="94"/>
          <w:sz w:val="24"/>
          <w:szCs w:val="24"/>
        </w:rPr>
        <w:t>pu</w:t>
      </w:r>
      <w:r w:rsidR="00F117FD" w:rsidRPr="0095134C">
        <w:rPr>
          <w:rFonts w:ascii="Avenir Book" w:eastAsia="Minion" w:hAnsi="Avenir Book" w:cs="Times New Roman"/>
          <w:i/>
          <w:color w:val="231F20"/>
          <w:spacing w:val="4"/>
          <w:w w:val="94"/>
          <w:sz w:val="24"/>
          <w:szCs w:val="24"/>
        </w:rPr>
        <w:t>r</w:t>
      </w:r>
      <w:r w:rsidR="00F117FD" w:rsidRPr="0095134C">
        <w:rPr>
          <w:rFonts w:ascii="Avenir Book" w:eastAsia="Minion" w:hAnsi="Avenir Book" w:cs="Times New Roman"/>
          <w:i/>
          <w:color w:val="231F20"/>
          <w:w w:val="94"/>
          <w:sz w:val="24"/>
          <w:szCs w:val="24"/>
        </w:rPr>
        <w:t>if</w:t>
      </w:r>
      <w:r w:rsidR="00850AB2" w:rsidRPr="0095134C">
        <w:rPr>
          <w:rFonts w:ascii="Avenir Book" w:eastAsia="Minion" w:hAnsi="Avenir Book" w:cs="Times New Roman"/>
          <w:i/>
          <w:color w:val="231F20"/>
          <w:w w:val="94"/>
          <w:sz w:val="24"/>
          <w:szCs w:val="24"/>
        </w:rPr>
        <w:t>y</w:t>
      </w:r>
      <w:r w:rsidR="00F117FD" w:rsidRPr="0095134C">
        <w:rPr>
          <w:rFonts w:ascii="Avenir Book" w:eastAsia="Minion" w:hAnsi="Avenir Book" w:cs="Times New Roman"/>
          <w:i/>
          <w:color w:val="231F20"/>
          <w:spacing w:val="-9"/>
          <w:w w:val="94"/>
          <w:sz w:val="24"/>
          <w:szCs w:val="24"/>
        </w:rPr>
        <w:t xml:space="preserve"> </w:t>
      </w:r>
      <w:r w:rsidR="00F117FD" w:rsidRPr="0095134C">
        <w:rPr>
          <w:rFonts w:ascii="Avenir Book" w:eastAsia="Minion" w:hAnsi="Avenir Book" w:cs="Times New Roman"/>
          <w:i/>
          <w:color w:val="231F20"/>
          <w:w w:val="94"/>
          <w:sz w:val="24"/>
          <w:szCs w:val="24"/>
        </w:rPr>
        <w:t>m</w:t>
      </w:r>
      <w:r w:rsidR="00850AB2" w:rsidRPr="0095134C">
        <w:rPr>
          <w:rFonts w:ascii="Avenir Book" w:eastAsia="Minion" w:hAnsi="Avenir Book" w:cs="Times New Roman"/>
          <w:i/>
          <w:color w:val="231F20"/>
          <w:w w:val="94"/>
          <w:sz w:val="24"/>
          <w:szCs w:val="24"/>
        </w:rPr>
        <w:t>y soul, guide me toward purity, help me integrate Wisdom,</w:t>
      </w:r>
      <w:r w:rsidR="00F117FD" w:rsidRPr="0095134C">
        <w:rPr>
          <w:rFonts w:ascii="Avenir Book" w:eastAsia="Minion" w:hAnsi="Avenir Book" w:cs="Times New Roman"/>
          <w:i/>
          <w:color w:val="231F20"/>
          <w:spacing w:val="-15"/>
          <w:sz w:val="24"/>
          <w:szCs w:val="24"/>
        </w:rPr>
        <w:t xml:space="preserve"> </w:t>
      </w:r>
      <w:proofErr w:type="spellStart"/>
      <w:r w:rsidR="00F117FD" w:rsidRPr="0095134C">
        <w:rPr>
          <w:rFonts w:ascii="Avenir Book" w:eastAsia="Minion" w:hAnsi="Avenir Book" w:cs="Times New Roman"/>
          <w:i/>
          <w:color w:val="231F20"/>
          <w:spacing w:val="-15"/>
          <w:sz w:val="24"/>
          <w:szCs w:val="24"/>
        </w:rPr>
        <w:t>Hariel</w:t>
      </w:r>
      <w:proofErr w:type="spellEnd"/>
      <w:r w:rsidR="00F117FD" w:rsidRPr="0095134C">
        <w:rPr>
          <w:rFonts w:ascii="Avenir Book" w:eastAsia="Minion" w:hAnsi="Avenir Book" w:cs="Times New Roman"/>
          <w:i/>
          <w:color w:val="231F20"/>
          <w:spacing w:val="-15"/>
          <w:sz w:val="24"/>
          <w:szCs w:val="24"/>
        </w:rPr>
        <w:t xml:space="preserve">, </w:t>
      </w:r>
      <w:proofErr w:type="spellStart"/>
      <w:r w:rsidR="00F117FD" w:rsidRPr="0095134C">
        <w:rPr>
          <w:rFonts w:ascii="Avenir Book" w:eastAsia="Minion" w:hAnsi="Avenir Book" w:cs="Times New Roman"/>
          <w:i/>
          <w:color w:val="231F20"/>
          <w:spacing w:val="-15"/>
          <w:sz w:val="24"/>
          <w:szCs w:val="24"/>
        </w:rPr>
        <w:t>Hariel</w:t>
      </w:r>
      <w:proofErr w:type="spellEnd"/>
      <w:r w:rsidR="00F117FD" w:rsidRPr="0095134C">
        <w:rPr>
          <w:rFonts w:ascii="Avenir Book" w:eastAsia="Minion" w:hAnsi="Avenir Book" w:cs="Times New Roman"/>
          <w:i/>
          <w:color w:val="231F20"/>
          <w:spacing w:val="-15"/>
          <w:sz w:val="24"/>
          <w:szCs w:val="24"/>
        </w:rPr>
        <w:t xml:space="preserve">, </w:t>
      </w:r>
      <w:proofErr w:type="spellStart"/>
      <w:r w:rsidR="00F117FD" w:rsidRPr="0095134C">
        <w:rPr>
          <w:rFonts w:ascii="Avenir Book" w:eastAsia="Minion" w:hAnsi="Avenir Book" w:cs="Times New Roman"/>
          <w:i/>
          <w:color w:val="231F20"/>
          <w:spacing w:val="-15"/>
          <w:sz w:val="24"/>
          <w:szCs w:val="24"/>
        </w:rPr>
        <w:t>Hariel</w:t>
      </w:r>
      <w:proofErr w:type="spellEnd"/>
      <w:r w:rsidR="00F117FD" w:rsidRPr="0095134C">
        <w:rPr>
          <w:rFonts w:ascii="Avenir Book" w:eastAsia="Minion" w:hAnsi="Avenir Book" w:cs="Times New Roman"/>
          <w:i/>
          <w:color w:val="231F20"/>
          <w:spacing w:val="-15"/>
          <w:sz w:val="24"/>
          <w:szCs w:val="24"/>
        </w:rPr>
        <w:t>…</w:t>
      </w:r>
      <w:r w:rsidR="00F117FD" w:rsidRPr="0095134C">
        <w:rPr>
          <w:rFonts w:ascii="Avenir Book" w:eastAsia="Minion" w:hAnsi="Avenir Book" w:cs="Times New Roman"/>
          <w:i/>
          <w:color w:val="231F20"/>
          <w:spacing w:val="-24"/>
          <w:sz w:val="24"/>
          <w:szCs w:val="24"/>
        </w:rPr>
        <w:t xml:space="preserve"> </w:t>
      </w:r>
      <w:r w:rsidR="00F117FD" w:rsidRPr="0095134C">
        <w:rPr>
          <w:rFonts w:ascii="Avenir Book" w:eastAsia="Minion" w:hAnsi="Avenir Book" w:cs="Times New Roman"/>
          <w:i/>
          <w:color w:val="231F20"/>
          <w:spacing w:val="-3"/>
          <w:sz w:val="24"/>
          <w:szCs w:val="24"/>
        </w:rPr>
        <w:t>p</w:t>
      </w:r>
      <w:r w:rsidR="00F117FD" w:rsidRPr="0095134C">
        <w:rPr>
          <w:rFonts w:ascii="Avenir Book" w:eastAsia="Minion" w:hAnsi="Avenir Book" w:cs="Times New Roman"/>
          <w:i/>
          <w:color w:val="231F20"/>
          <w:spacing w:val="-2"/>
          <w:sz w:val="24"/>
          <w:szCs w:val="24"/>
        </w:rPr>
        <w:t>u</w:t>
      </w:r>
      <w:r w:rsidR="00F117FD" w:rsidRPr="0095134C">
        <w:rPr>
          <w:rFonts w:ascii="Avenir Book" w:eastAsia="Minion" w:hAnsi="Avenir Book" w:cs="Times New Roman"/>
          <w:i/>
          <w:color w:val="231F20"/>
          <w:spacing w:val="2"/>
          <w:sz w:val="24"/>
          <w:szCs w:val="24"/>
        </w:rPr>
        <w:t>r</w:t>
      </w:r>
      <w:r w:rsidR="00850AB2" w:rsidRPr="0095134C">
        <w:rPr>
          <w:rFonts w:ascii="Avenir Book" w:eastAsia="Minion" w:hAnsi="Avenir Book" w:cs="Times New Roman"/>
          <w:i/>
          <w:color w:val="231F20"/>
          <w:spacing w:val="-2"/>
          <w:sz w:val="24"/>
          <w:szCs w:val="24"/>
        </w:rPr>
        <w:t>ify me, teach me what I need to understand</w:t>
      </w:r>
      <w:r w:rsidR="00F117FD" w:rsidRPr="0095134C">
        <w:rPr>
          <w:rFonts w:ascii="Avenir Book" w:eastAsia="Minion" w:hAnsi="Avenir Book" w:cs="Times New Roman"/>
          <w:i/>
          <w:color w:val="231F20"/>
          <w:w w:val="92"/>
          <w:sz w:val="24"/>
          <w:szCs w:val="24"/>
        </w:rPr>
        <w:t>,</w:t>
      </w:r>
      <w:r w:rsidR="00F117FD" w:rsidRPr="0095134C">
        <w:rPr>
          <w:rFonts w:ascii="Avenir Book" w:eastAsia="Minion" w:hAnsi="Avenir Book" w:cs="Times New Roman"/>
          <w:i/>
          <w:color w:val="231F20"/>
          <w:spacing w:val="15"/>
          <w:w w:val="92"/>
          <w:sz w:val="24"/>
          <w:szCs w:val="24"/>
        </w:rPr>
        <w:t xml:space="preserve"> </w:t>
      </w:r>
      <w:proofErr w:type="spellStart"/>
      <w:r w:rsidR="00F117FD" w:rsidRPr="0095134C">
        <w:rPr>
          <w:rFonts w:ascii="Avenir Book" w:eastAsia="Minion" w:hAnsi="Avenir Book" w:cs="Times New Roman"/>
          <w:i/>
          <w:color w:val="231F20"/>
          <w:spacing w:val="15"/>
          <w:w w:val="92"/>
          <w:sz w:val="24"/>
          <w:szCs w:val="24"/>
        </w:rPr>
        <w:t>Hariel</w:t>
      </w:r>
      <w:proofErr w:type="spellEnd"/>
      <w:r w:rsidR="00F117FD" w:rsidRPr="00712528">
        <w:rPr>
          <w:rFonts w:ascii="Avenir Book" w:eastAsia="Minion" w:hAnsi="Avenir Book" w:cs="Times New Roman"/>
          <w:color w:val="231F20"/>
          <w:spacing w:val="15"/>
          <w:w w:val="92"/>
          <w:sz w:val="24"/>
          <w:szCs w:val="24"/>
        </w:rPr>
        <w:t>…</w:t>
      </w:r>
    </w:p>
    <w:p w14:paraId="1E8CADFE" w14:textId="77777777" w:rsidR="004F39E0" w:rsidRPr="00E03649" w:rsidRDefault="003F0E3C" w:rsidP="004F39E0">
      <w:pPr>
        <w:spacing w:line="240" w:lineRule="auto"/>
        <w:jc w:val="both"/>
        <w:rPr>
          <w:rFonts w:ascii="Avenir Book" w:eastAsia="Minion" w:hAnsi="Avenir Book" w:cs="Times New Roman"/>
          <w:spacing w:val="-1"/>
          <w:sz w:val="24"/>
          <w:szCs w:val="24"/>
        </w:rPr>
      </w:pPr>
      <w:r w:rsidRPr="00E03649">
        <w:rPr>
          <w:rFonts w:ascii="Avenir Book" w:eastAsia="Minion" w:hAnsi="Avenir Book" w:cs="Times New Roman"/>
          <w:spacing w:val="-1"/>
          <w:sz w:val="24"/>
          <w:szCs w:val="24"/>
        </w:rPr>
        <w:t xml:space="preserve">When reciting an Angel Mantra with an intention to develop a quality or integrate knowledge, it is advisable to invoke the same Angel for 5 consecutive days so that the desired transformation may manifest.  </w:t>
      </w:r>
    </w:p>
    <w:p w14:paraId="15FBA12C" w14:textId="77777777" w:rsidR="00F117FD" w:rsidRPr="0095134C" w:rsidRDefault="00F117FD" w:rsidP="00F117FD">
      <w:pPr>
        <w:spacing w:line="240" w:lineRule="auto"/>
        <w:jc w:val="both"/>
        <w:rPr>
          <w:rFonts w:ascii="Avenir Book" w:eastAsia="Minion" w:hAnsi="Avenir Book" w:cs="Times New Roman"/>
          <w:b/>
          <w:sz w:val="24"/>
          <w:szCs w:val="24"/>
        </w:rPr>
      </w:pPr>
      <w:r w:rsidRPr="0095134C">
        <w:rPr>
          <w:rFonts w:ascii="Avenir Book" w:eastAsia="Minion" w:hAnsi="Avenir Book" w:cs="Times New Roman"/>
          <w:b/>
          <w:color w:val="231F20"/>
          <w:sz w:val="24"/>
          <w:szCs w:val="24"/>
        </w:rPr>
        <w:t>5)</w:t>
      </w:r>
      <w:r w:rsidRPr="0095134C">
        <w:rPr>
          <w:rFonts w:ascii="Avenir Book" w:eastAsia="Minion" w:hAnsi="Avenir Book" w:cs="Times New Roman"/>
          <w:b/>
          <w:color w:val="231F20"/>
          <w:spacing w:val="-4"/>
          <w:sz w:val="24"/>
          <w:szCs w:val="24"/>
        </w:rPr>
        <w:t xml:space="preserve"> </w:t>
      </w:r>
      <w:r w:rsidR="00850AB2" w:rsidRPr="0095134C">
        <w:rPr>
          <w:rFonts w:ascii="Avenir Book" w:eastAsia="Minion" w:hAnsi="Avenir Book" w:cs="Times New Roman"/>
          <w:b/>
          <w:color w:val="231F20"/>
          <w:sz w:val="24"/>
          <w:szCs w:val="24"/>
        </w:rPr>
        <w:t xml:space="preserve">Invoking with a </w:t>
      </w:r>
      <w:r w:rsidRPr="0095134C">
        <w:rPr>
          <w:rFonts w:ascii="Avenir Book" w:eastAsia="Minion" w:hAnsi="Avenir Book" w:cs="Times New Roman"/>
          <w:b/>
          <w:color w:val="231F20"/>
          <w:sz w:val="24"/>
          <w:szCs w:val="24"/>
        </w:rPr>
        <w:t>question</w:t>
      </w:r>
    </w:p>
    <w:p w14:paraId="7162DBCA" w14:textId="77777777" w:rsidR="00F117FD" w:rsidRPr="007C73D6" w:rsidRDefault="00850AB2" w:rsidP="00F117FD">
      <w:pPr>
        <w:spacing w:line="240" w:lineRule="auto"/>
        <w:jc w:val="both"/>
        <w:rPr>
          <w:rFonts w:ascii="Avenir Book" w:eastAsia="Minion" w:hAnsi="Avenir Book" w:cs="Times New Roman"/>
          <w:i/>
          <w:color w:val="231F20"/>
          <w:spacing w:val="-3"/>
          <w:sz w:val="24"/>
          <w:szCs w:val="24"/>
        </w:rPr>
      </w:pPr>
      <w:r w:rsidRPr="00712528">
        <w:rPr>
          <w:rFonts w:ascii="Avenir Book" w:eastAsia="Minion" w:hAnsi="Avenir Book" w:cs="Times New Roman"/>
          <w:color w:val="231F20"/>
          <w:spacing w:val="-6"/>
          <w:sz w:val="24"/>
          <w:szCs w:val="24"/>
        </w:rPr>
        <w:t xml:space="preserve">This method helps us find the answer to a question. </w:t>
      </w:r>
      <w:r w:rsidR="006A7C69" w:rsidRPr="00712528">
        <w:rPr>
          <w:rFonts w:ascii="Avenir Book" w:eastAsia="Minion" w:hAnsi="Avenir Book" w:cs="Times New Roman"/>
          <w:color w:val="231F20"/>
          <w:spacing w:val="-6"/>
          <w:sz w:val="24"/>
          <w:szCs w:val="24"/>
        </w:rPr>
        <w:t xml:space="preserve">First, we formulate a question clearly, then we invoke </w:t>
      </w:r>
      <w:r w:rsidR="006A7C69" w:rsidRPr="00712528">
        <w:rPr>
          <w:rFonts w:ascii="Avenir Book" w:eastAsia="Minion" w:hAnsi="Avenir Book" w:cs="Times New Roman"/>
          <w:color w:val="231F20"/>
          <w:spacing w:val="-1"/>
          <w:sz w:val="24"/>
          <w:szCs w:val="24"/>
        </w:rPr>
        <w:t>according to one of the first three methods</w:t>
      </w:r>
      <w:r w:rsidR="004F39E0">
        <w:rPr>
          <w:rFonts w:ascii="Avenir Book" w:eastAsia="Minion" w:hAnsi="Avenir Book" w:cs="Times New Roman"/>
          <w:color w:val="231F20"/>
          <w:spacing w:val="-1"/>
          <w:sz w:val="24"/>
          <w:szCs w:val="24"/>
        </w:rPr>
        <w:t xml:space="preserve"> described above</w:t>
      </w:r>
      <w:r w:rsidR="006A7C69" w:rsidRPr="00712528">
        <w:rPr>
          <w:rFonts w:ascii="Avenir Book" w:eastAsia="Minion" w:hAnsi="Avenir Book" w:cs="Times New Roman"/>
          <w:color w:val="231F20"/>
          <w:spacing w:val="-1"/>
          <w:sz w:val="24"/>
          <w:szCs w:val="24"/>
        </w:rPr>
        <w:t>, all the while incorporating our question and</w:t>
      </w:r>
      <w:r w:rsidR="00EF0170" w:rsidRPr="00712528">
        <w:rPr>
          <w:rFonts w:ascii="Avenir Book" w:eastAsia="Minion" w:hAnsi="Avenir Book" w:cs="Times New Roman"/>
          <w:color w:val="231F20"/>
          <w:spacing w:val="-1"/>
          <w:sz w:val="24"/>
          <w:szCs w:val="24"/>
        </w:rPr>
        <w:t xml:space="preserve"> ask</w:t>
      </w:r>
      <w:r w:rsidR="004F39E0">
        <w:rPr>
          <w:rFonts w:ascii="Avenir Book" w:eastAsia="Minion" w:hAnsi="Avenir Book" w:cs="Times New Roman"/>
          <w:color w:val="231F20"/>
          <w:spacing w:val="-1"/>
          <w:sz w:val="24"/>
          <w:szCs w:val="24"/>
        </w:rPr>
        <w:t>ing</w:t>
      </w:r>
      <w:r w:rsidR="00EF0170" w:rsidRPr="00712528">
        <w:rPr>
          <w:rFonts w:ascii="Avenir Book" w:eastAsia="Minion" w:hAnsi="Avenir Book" w:cs="Times New Roman"/>
          <w:color w:val="231F20"/>
          <w:spacing w:val="-1"/>
          <w:sz w:val="24"/>
          <w:szCs w:val="24"/>
        </w:rPr>
        <w:t xml:space="preserve"> to be enlightened and guided to the answer. For example,</w:t>
      </w:r>
      <w:r w:rsidR="00F117FD" w:rsidRPr="00712528">
        <w:rPr>
          <w:rFonts w:ascii="Avenir Book" w:eastAsia="Minion" w:hAnsi="Avenir Book" w:cs="Times New Roman"/>
          <w:color w:val="231F20"/>
          <w:spacing w:val="24"/>
          <w:sz w:val="24"/>
          <w:szCs w:val="24"/>
        </w:rPr>
        <w:t xml:space="preserve"> </w:t>
      </w:r>
      <w:r w:rsidR="00F117FD" w:rsidRPr="007C73D6">
        <w:rPr>
          <w:rFonts w:ascii="Avenir Book" w:eastAsia="Minion" w:hAnsi="Avenir Book" w:cs="Times New Roman"/>
          <w:i/>
          <w:color w:val="231F20"/>
          <w:spacing w:val="-8"/>
          <w:sz w:val="24"/>
          <w:szCs w:val="24"/>
        </w:rPr>
        <w:t>A</w:t>
      </w:r>
      <w:r w:rsidR="00F117FD" w:rsidRPr="007C73D6">
        <w:rPr>
          <w:rFonts w:ascii="Avenir Book" w:eastAsia="Minion" w:hAnsi="Avenir Book" w:cs="Times New Roman"/>
          <w:i/>
          <w:color w:val="231F20"/>
          <w:sz w:val="24"/>
          <w:szCs w:val="24"/>
        </w:rPr>
        <w:t>n</w:t>
      </w:r>
      <w:r w:rsidR="00F117FD" w:rsidRPr="007C73D6">
        <w:rPr>
          <w:rFonts w:ascii="Avenir Book" w:eastAsia="Minion" w:hAnsi="Avenir Book" w:cs="Times New Roman"/>
          <w:i/>
          <w:color w:val="231F20"/>
          <w:spacing w:val="-1"/>
          <w:sz w:val="24"/>
          <w:szCs w:val="24"/>
        </w:rPr>
        <w:t>g</w:t>
      </w:r>
      <w:r w:rsidR="00F117FD" w:rsidRPr="007C73D6">
        <w:rPr>
          <w:rFonts w:ascii="Avenir Book" w:eastAsia="Minion" w:hAnsi="Avenir Book" w:cs="Times New Roman"/>
          <w:i/>
          <w:color w:val="231F20"/>
          <w:sz w:val="24"/>
          <w:szCs w:val="24"/>
        </w:rPr>
        <w:t>e</w:t>
      </w:r>
      <w:r w:rsidR="00EF0170" w:rsidRPr="007C73D6">
        <w:rPr>
          <w:rFonts w:ascii="Avenir Book" w:eastAsia="Minion" w:hAnsi="Avenir Book" w:cs="Times New Roman"/>
          <w:i/>
          <w:color w:val="231F20"/>
          <w:sz w:val="24"/>
          <w:szCs w:val="24"/>
        </w:rPr>
        <w:t>l</w:t>
      </w:r>
      <w:r w:rsidR="00F117FD" w:rsidRPr="007C73D6">
        <w:rPr>
          <w:rFonts w:ascii="Avenir Book" w:eastAsia="Minion" w:hAnsi="Avenir Book" w:cs="Times New Roman"/>
          <w:i/>
          <w:color w:val="231F20"/>
          <w:spacing w:val="-3"/>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 xml:space="preserve">, </w:t>
      </w:r>
      <w:r w:rsidR="00EF0170" w:rsidRPr="007C73D6">
        <w:rPr>
          <w:rFonts w:ascii="Avenir Book" w:eastAsia="Minion" w:hAnsi="Avenir Book" w:cs="Times New Roman"/>
          <w:i/>
          <w:color w:val="231F20"/>
          <w:spacing w:val="-3"/>
          <w:sz w:val="24"/>
          <w:szCs w:val="24"/>
        </w:rPr>
        <w:t>is it right for me to marry this person?</w:t>
      </w:r>
      <w:r w:rsidR="00F117FD" w:rsidRPr="007C73D6">
        <w:rPr>
          <w:rFonts w:ascii="Avenir Book" w:eastAsia="Minion" w:hAnsi="Avenir Book" w:cs="Times New Roman"/>
          <w:i/>
          <w:color w:val="231F20"/>
          <w:spacing w:val="-5"/>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z w:val="24"/>
          <w:szCs w:val="24"/>
        </w:rPr>
        <w:t>…</w:t>
      </w:r>
      <w:r w:rsidR="00F117FD" w:rsidRPr="007C73D6">
        <w:rPr>
          <w:rFonts w:ascii="Avenir Book" w:eastAsia="Minion" w:hAnsi="Avenir Book" w:cs="Times New Roman"/>
          <w:i/>
          <w:color w:val="231F20"/>
          <w:spacing w:val="-3"/>
          <w:sz w:val="24"/>
          <w:szCs w:val="24"/>
        </w:rPr>
        <w:t xml:space="preserve"> </w:t>
      </w:r>
      <w:r w:rsidR="00EF0170" w:rsidRPr="007C73D6">
        <w:rPr>
          <w:rFonts w:ascii="Avenir Book" w:eastAsia="Minion" w:hAnsi="Avenir Book" w:cs="Times New Roman"/>
          <w:i/>
          <w:color w:val="231F20"/>
          <w:spacing w:val="-3"/>
          <w:sz w:val="24"/>
          <w:szCs w:val="24"/>
        </w:rPr>
        <w:t xml:space="preserve">help me sense whether this person is person for my evolution,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z w:val="24"/>
          <w:szCs w:val="24"/>
        </w:rPr>
        <w:t>…</w:t>
      </w:r>
      <w:r w:rsidR="00F117FD" w:rsidRPr="007C73D6">
        <w:rPr>
          <w:rFonts w:ascii="Avenir Book" w:eastAsia="Minion" w:hAnsi="Avenir Book" w:cs="Times New Roman"/>
          <w:i/>
          <w:color w:val="231F20"/>
          <w:spacing w:val="-3"/>
          <w:sz w:val="24"/>
          <w:szCs w:val="24"/>
        </w:rPr>
        <w:t xml:space="preserve"> </w:t>
      </w:r>
      <w:r w:rsidR="00EF0170" w:rsidRPr="007C73D6">
        <w:rPr>
          <w:rFonts w:ascii="Avenir Book" w:eastAsia="Minion" w:hAnsi="Avenir Book" w:cs="Times New Roman"/>
          <w:i/>
          <w:color w:val="231F20"/>
          <w:spacing w:val="-3"/>
          <w:sz w:val="24"/>
          <w:szCs w:val="24"/>
        </w:rPr>
        <w:t xml:space="preserve">please </w:t>
      </w:r>
      <w:r w:rsidR="00EF0170" w:rsidRPr="007C73D6">
        <w:rPr>
          <w:rFonts w:ascii="Avenir Book" w:eastAsia="Minion" w:hAnsi="Avenir Book" w:cs="Times New Roman"/>
          <w:i/>
          <w:color w:val="231F20"/>
          <w:w w:val="94"/>
          <w:sz w:val="24"/>
          <w:szCs w:val="24"/>
        </w:rPr>
        <w:t xml:space="preserve">enlighten me,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z w:val="24"/>
          <w:szCs w:val="24"/>
        </w:rPr>
        <w:t>…</w:t>
      </w:r>
      <w:r w:rsidR="00F117FD" w:rsidRPr="007C73D6">
        <w:rPr>
          <w:rFonts w:ascii="Avenir Book" w:eastAsia="Minion" w:hAnsi="Avenir Book" w:cs="Times New Roman"/>
          <w:i/>
          <w:color w:val="231F20"/>
          <w:spacing w:val="36"/>
          <w:w w:val="94"/>
          <w:sz w:val="24"/>
          <w:szCs w:val="24"/>
        </w:rPr>
        <w:t xml:space="preserve"> </w:t>
      </w:r>
      <w:r w:rsidR="00EF0170" w:rsidRPr="007C73D6">
        <w:rPr>
          <w:rFonts w:ascii="Avenir Book" w:eastAsia="Minion" w:hAnsi="Avenir Book" w:cs="Times New Roman"/>
          <w:i/>
          <w:color w:val="231F20"/>
          <w:spacing w:val="1"/>
          <w:sz w:val="24"/>
          <w:szCs w:val="24"/>
        </w:rPr>
        <w:t xml:space="preserve">I wish to do God’s Will,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z w:val="24"/>
          <w:szCs w:val="24"/>
        </w:rPr>
        <w:t>…</w:t>
      </w:r>
      <w:r w:rsidR="00F117FD" w:rsidRPr="007C73D6">
        <w:rPr>
          <w:rFonts w:ascii="Avenir Book" w:eastAsia="Minion" w:hAnsi="Avenir Book" w:cs="Times New Roman"/>
          <w:i/>
          <w:color w:val="231F20"/>
          <w:spacing w:val="-3"/>
          <w:sz w:val="24"/>
          <w:szCs w:val="24"/>
        </w:rPr>
        <w:t xml:space="preserve"> </w:t>
      </w:r>
      <w:r w:rsidR="00EF0170" w:rsidRPr="007C73D6">
        <w:rPr>
          <w:rFonts w:ascii="Avenir Book" w:eastAsia="Minion" w:hAnsi="Avenir Book" w:cs="Times New Roman"/>
          <w:i/>
          <w:color w:val="231F20"/>
          <w:spacing w:val="-3"/>
          <w:sz w:val="24"/>
          <w:szCs w:val="24"/>
        </w:rPr>
        <w:t>is it right for me to marry this person?</w:t>
      </w:r>
      <w:r w:rsidR="00EF0170" w:rsidRPr="007C73D6">
        <w:rPr>
          <w:rFonts w:ascii="Avenir Book" w:eastAsia="Minion" w:hAnsi="Avenir Book" w:cs="Times New Roman"/>
          <w:i/>
          <w:color w:val="231F20"/>
          <w:spacing w:val="-5"/>
          <w:sz w:val="24"/>
          <w:szCs w:val="24"/>
        </w:rPr>
        <w:t xml:space="preserve"> </w:t>
      </w:r>
      <w:r w:rsidR="00F117FD" w:rsidRPr="007C73D6">
        <w:rPr>
          <w:rFonts w:ascii="Avenir Book" w:eastAsia="Minion" w:hAnsi="Avenir Book" w:cs="Times New Roman"/>
          <w:i/>
          <w:color w:val="231F20"/>
          <w:spacing w:val="-2"/>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pacing w:val="-3"/>
          <w:sz w:val="24"/>
          <w:szCs w:val="24"/>
        </w:rPr>
        <w:t>,</w:t>
      </w:r>
      <w:r w:rsidR="00F117FD" w:rsidRPr="007C73D6">
        <w:rPr>
          <w:rFonts w:ascii="Avenir Book" w:eastAsia="Minion" w:hAnsi="Avenir Book" w:cs="Times New Roman"/>
          <w:i/>
          <w:color w:val="231F20"/>
          <w:sz w:val="24"/>
          <w:szCs w:val="24"/>
        </w:rPr>
        <w:t xml:space="preserve"> </w:t>
      </w:r>
      <w:proofErr w:type="spellStart"/>
      <w:r w:rsidR="00F117FD" w:rsidRPr="007C73D6">
        <w:rPr>
          <w:rFonts w:ascii="Avenir Book" w:eastAsia="Minion" w:hAnsi="Avenir Book" w:cs="Times New Roman"/>
          <w:i/>
          <w:color w:val="231F20"/>
          <w:spacing w:val="-3"/>
          <w:sz w:val="24"/>
          <w:szCs w:val="24"/>
        </w:rPr>
        <w:t>Jeliel</w:t>
      </w:r>
      <w:proofErr w:type="spellEnd"/>
      <w:r w:rsidR="00F117FD" w:rsidRPr="007C73D6">
        <w:rPr>
          <w:rFonts w:ascii="Avenir Book" w:eastAsia="Minion" w:hAnsi="Avenir Book" w:cs="Times New Roman"/>
          <w:i/>
          <w:color w:val="231F20"/>
          <w:sz w:val="24"/>
          <w:szCs w:val="24"/>
        </w:rPr>
        <w:t>…</w:t>
      </w:r>
    </w:p>
    <w:p w14:paraId="7896C72B" w14:textId="77777777" w:rsidR="00913025" w:rsidRPr="004F39E0" w:rsidRDefault="00EF0170" w:rsidP="00F117FD">
      <w:pPr>
        <w:spacing w:line="240" w:lineRule="auto"/>
        <w:jc w:val="both"/>
        <w:rPr>
          <w:rFonts w:ascii="Avenir Book" w:eastAsia="Minion" w:hAnsi="Avenir Book" w:cs="Times New Roman"/>
          <w:color w:val="FFFF00"/>
          <w:spacing w:val="-1"/>
          <w:sz w:val="24"/>
          <w:szCs w:val="24"/>
        </w:rPr>
      </w:pPr>
      <w:r w:rsidRPr="00712528">
        <w:rPr>
          <w:rFonts w:ascii="Avenir Book" w:eastAsia="Minion" w:hAnsi="Avenir Book" w:cs="Times New Roman"/>
          <w:color w:val="231F20"/>
          <w:spacing w:val="-1"/>
          <w:sz w:val="24"/>
          <w:szCs w:val="24"/>
        </w:rPr>
        <w:t xml:space="preserve">When reciting Angel </w:t>
      </w:r>
      <w:ins w:id="42" w:author="KAYA UCM" w:date="2015-06-08T11:23:00Z">
        <w:r w:rsidR="00B01F00">
          <w:rPr>
            <w:rFonts w:ascii="Avenir Book" w:eastAsia="Minion" w:hAnsi="Avenir Book" w:cs="Times New Roman"/>
            <w:color w:val="231F20"/>
            <w:spacing w:val="-1"/>
            <w:sz w:val="24"/>
            <w:szCs w:val="24"/>
          </w:rPr>
          <w:t>M</w:t>
        </w:r>
      </w:ins>
      <w:r w:rsidRPr="00712528">
        <w:rPr>
          <w:rFonts w:ascii="Avenir Book" w:eastAsia="Minion" w:hAnsi="Avenir Book" w:cs="Times New Roman"/>
          <w:color w:val="231F20"/>
          <w:spacing w:val="-1"/>
          <w:sz w:val="24"/>
          <w:szCs w:val="24"/>
        </w:rPr>
        <w:t xml:space="preserve">antras with a question, it is recommended to invoke the same Angel for at least </w:t>
      </w:r>
      <w:r w:rsidRPr="00B01F00">
        <w:rPr>
          <w:rFonts w:ascii="Avenir Book" w:eastAsia="Minion" w:hAnsi="Avenir Book" w:cs="Times New Roman"/>
          <w:color w:val="231F20"/>
          <w:spacing w:val="-1"/>
          <w:sz w:val="24"/>
          <w:szCs w:val="24"/>
        </w:rPr>
        <w:t xml:space="preserve">5 </w:t>
      </w:r>
      <w:r w:rsidR="003F0E3C" w:rsidRPr="00E03649">
        <w:rPr>
          <w:rFonts w:ascii="Avenir Book" w:eastAsia="Minion" w:hAnsi="Avenir Book" w:cs="Times New Roman"/>
          <w:color w:val="231F20"/>
          <w:spacing w:val="-1"/>
          <w:sz w:val="24"/>
          <w:szCs w:val="24"/>
        </w:rPr>
        <w:t>consecutive</w:t>
      </w:r>
      <w:r w:rsidRPr="00B01F00">
        <w:rPr>
          <w:rFonts w:ascii="Avenir Book" w:eastAsia="Minion" w:hAnsi="Avenir Book" w:cs="Times New Roman"/>
          <w:color w:val="231F20"/>
          <w:spacing w:val="-1"/>
          <w:sz w:val="24"/>
          <w:szCs w:val="24"/>
        </w:rPr>
        <w:t xml:space="preserve"> days</w:t>
      </w:r>
      <w:r w:rsidRPr="00712528">
        <w:rPr>
          <w:rFonts w:ascii="Avenir Book" w:eastAsia="Minion" w:hAnsi="Avenir Book" w:cs="Times New Roman"/>
          <w:color w:val="231F20"/>
          <w:spacing w:val="-1"/>
          <w:sz w:val="24"/>
          <w:szCs w:val="24"/>
        </w:rPr>
        <w:t xml:space="preserve">, or until an answer has been obtained. By thus focusing on our question, we gain access to the program Cosmic Intelligence has prepared for us. Dreams and signs will be activated and answer the question. </w:t>
      </w:r>
    </w:p>
    <w:p w14:paraId="4B63C750" w14:textId="77777777" w:rsidR="00913025" w:rsidRPr="00712528" w:rsidRDefault="00913025" w:rsidP="00F117FD">
      <w:pPr>
        <w:spacing w:line="240" w:lineRule="auto"/>
        <w:jc w:val="both"/>
        <w:rPr>
          <w:rFonts w:ascii="Avenir Book" w:eastAsia="Minion" w:hAnsi="Avenir Book" w:cs="Times New Roman"/>
          <w:color w:val="231F20"/>
          <w:spacing w:val="-10"/>
          <w:sz w:val="24"/>
          <w:szCs w:val="24"/>
        </w:rPr>
      </w:pPr>
      <w:r w:rsidRPr="00712528">
        <w:rPr>
          <w:rFonts w:ascii="Avenir Book" w:eastAsia="Minion" w:hAnsi="Avenir Book" w:cs="Times New Roman"/>
          <w:color w:val="231F20"/>
          <w:spacing w:val="-10"/>
          <w:sz w:val="24"/>
          <w:szCs w:val="24"/>
        </w:rPr>
        <w:t xml:space="preserve">Whichever </w:t>
      </w:r>
      <w:ins w:id="43" w:author="blanaid" w:date="2015-06-08T18:20:00Z">
        <w:r w:rsidR="00593AD2">
          <w:rPr>
            <w:rFonts w:ascii="Avenir Book" w:eastAsia="Minion" w:hAnsi="Avenir Book" w:cs="Times New Roman"/>
            <w:color w:val="231F20"/>
            <w:spacing w:val="-10"/>
            <w:sz w:val="24"/>
            <w:szCs w:val="24"/>
          </w:rPr>
          <w:t xml:space="preserve">invocation </w:t>
        </w:r>
      </w:ins>
      <w:r w:rsidRPr="00712528">
        <w:rPr>
          <w:rFonts w:ascii="Avenir Book" w:eastAsia="Minion" w:hAnsi="Avenir Book" w:cs="Times New Roman"/>
          <w:color w:val="231F20"/>
          <w:spacing w:val="-10"/>
          <w:sz w:val="24"/>
          <w:szCs w:val="24"/>
        </w:rPr>
        <w:t xml:space="preserve">method we choose, Angel Mantra (or Angel Recitation) remains a simple exercise that can be practiced in any context or situation in life: walking, doing sport or </w:t>
      </w:r>
      <w:r w:rsidRPr="00712528">
        <w:rPr>
          <w:rFonts w:ascii="Avenir Book" w:eastAsia="Minion" w:hAnsi="Avenir Book" w:cs="Times New Roman"/>
          <w:color w:val="231F20"/>
          <w:spacing w:val="-10"/>
          <w:sz w:val="24"/>
          <w:szCs w:val="24"/>
        </w:rPr>
        <w:lastRenderedPageBreak/>
        <w:t xml:space="preserve">housework, driving, meditating, resting or relaxing; before going to sleep or on awakening; in difficult or happy moments. However, we must remember that it is important to respect our rhythm and always invoke with a sense of sacredness.  </w:t>
      </w:r>
    </w:p>
    <w:p w14:paraId="4DE22A4B" w14:textId="77777777" w:rsidR="00B83C49" w:rsidRPr="00712528" w:rsidRDefault="00913025" w:rsidP="00F117FD">
      <w:pPr>
        <w:spacing w:line="240" w:lineRule="auto"/>
        <w:jc w:val="both"/>
        <w:rPr>
          <w:rFonts w:ascii="Avenir Book" w:eastAsia="Minion" w:hAnsi="Avenir Book" w:cs="Times New Roman"/>
          <w:color w:val="231F20"/>
          <w:spacing w:val="16"/>
          <w:sz w:val="24"/>
          <w:szCs w:val="24"/>
        </w:rPr>
      </w:pPr>
      <w:r w:rsidRPr="00712528">
        <w:rPr>
          <w:rFonts w:ascii="Avenir Book" w:eastAsia="Minion" w:hAnsi="Avenir Book" w:cs="Times New Roman"/>
          <w:color w:val="231F20"/>
          <w:spacing w:val="-10"/>
          <w:sz w:val="24"/>
          <w:szCs w:val="24"/>
        </w:rPr>
        <w:t xml:space="preserve">The energy that is intensified while working with an Angel manifests </w:t>
      </w:r>
      <w:r w:rsidRPr="004F39E0">
        <w:rPr>
          <w:rFonts w:ascii="Avenir Book" w:eastAsia="Minion" w:hAnsi="Avenir Book" w:cs="Times New Roman"/>
          <w:i/>
          <w:color w:val="231F20"/>
          <w:spacing w:val="-10"/>
          <w:sz w:val="24"/>
          <w:szCs w:val="24"/>
        </w:rPr>
        <w:t xml:space="preserve">via </w:t>
      </w:r>
      <w:r w:rsidR="00F117FD" w:rsidRPr="00712528">
        <w:rPr>
          <w:rFonts w:ascii="Avenir Book" w:eastAsia="Minion" w:hAnsi="Avenir Book" w:cs="Times New Roman"/>
          <w:color w:val="231F20"/>
          <w:sz w:val="24"/>
          <w:szCs w:val="24"/>
        </w:rPr>
        <w:t>intui</w:t>
      </w:r>
      <w:r w:rsidR="00F117FD" w:rsidRPr="00712528">
        <w:rPr>
          <w:rFonts w:ascii="Avenir Book" w:eastAsia="Minion" w:hAnsi="Avenir Book" w:cs="Times New Roman"/>
          <w:color w:val="231F20"/>
          <w:spacing w:val="1"/>
          <w:sz w:val="24"/>
          <w:szCs w:val="24"/>
        </w:rPr>
        <w:t>t</w:t>
      </w:r>
      <w:r w:rsidR="00F117FD" w:rsidRPr="00712528">
        <w:rPr>
          <w:rFonts w:ascii="Avenir Book" w:eastAsia="Minion" w:hAnsi="Avenir Book" w:cs="Times New Roman"/>
          <w:color w:val="231F20"/>
          <w:sz w:val="24"/>
          <w:szCs w:val="24"/>
        </w:rPr>
        <w:t>i</w:t>
      </w:r>
      <w:r w:rsidR="00F117FD" w:rsidRPr="00712528">
        <w:rPr>
          <w:rFonts w:ascii="Avenir Book" w:eastAsia="Minion" w:hAnsi="Avenir Book" w:cs="Times New Roman"/>
          <w:color w:val="231F20"/>
          <w:spacing w:val="-1"/>
          <w:sz w:val="24"/>
          <w:szCs w:val="24"/>
        </w:rPr>
        <w:t>o</w:t>
      </w:r>
      <w:r w:rsidR="00F117FD" w:rsidRPr="00712528">
        <w:rPr>
          <w:rFonts w:ascii="Avenir Book" w:eastAsia="Minion" w:hAnsi="Avenir Book" w:cs="Times New Roman"/>
          <w:color w:val="231F20"/>
          <w:sz w:val="24"/>
          <w:szCs w:val="24"/>
        </w:rPr>
        <w:t>ns,</w:t>
      </w:r>
      <w:r w:rsidR="00F117FD" w:rsidRPr="00712528">
        <w:rPr>
          <w:rFonts w:ascii="Avenir Book" w:eastAsia="Minion" w:hAnsi="Avenir Book" w:cs="Times New Roman"/>
          <w:color w:val="231F20"/>
          <w:spacing w:val="20"/>
          <w:sz w:val="24"/>
          <w:szCs w:val="24"/>
        </w:rPr>
        <w:t xml:space="preserve"> </w:t>
      </w:r>
      <w:r w:rsidRPr="00712528">
        <w:rPr>
          <w:rFonts w:ascii="Avenir Book" w:eastAsia="Minion" w:hAnsi="Avenir Book" w:cs="Times New Roman"/>
          <w:color w:val="231F20"/>
          <w:spacing w:val="20"/>
          <w:sz w:val="24"/>
          <w:szCs w:val="24"/>
        </w:rPr>
        <w:t xml:space="preserve">dreams, signs and coincidences encountered in our daily life. It is fascinating to see the </w:t>
      </w:r>
      <w:r w:rsidR="004F39E0">
        <w:rPr>
          <w:rFonts w:ascii="Avenir Book" w:eastAsia="Minion" w:hAnsi="Avenir Book" w:cs="Times New Roman"/>
          <w:color w:val="231F20"/>
          <w:spacing w:val="20"/>
          <w:sz w:val="24"/>
          <w:szCs w:val="24"/>
        </w:rPr>
        <w:t>correlation</w:t>
      </w:r>
      <w:r w:rsidR="00B83C49" w:rsidRPr="00712528">
        <w:rPr>
          <w:rFonts w:ascii="Avenir Book" w:eastAsia="Minion" w:hAnsi="Avenir Book" w:cs="Times New Roman"/>
          <w:color w:val="231F20"/>
          <w:spacing w:val="20"/>
          <w:sz w:val="24"/>
          <w:szCs w:val="24"/>
        </w:rPr>
        <w:t xml:space="preserve"> between the Qualities of the Angel and what we are shown in our</w:t>
      </w:r>
      <w:r w:rsidR="004F39E0">
        <w:rPr>
          <w:rFonts w:ascii="Avenir Book" w:eastAsia="Minion" w:hAnsi="Avenir Book" w:cs="Times New Roman"/>
          <w:color w:val="231F20"/>
          <w:spacing w:val="20"/>
          <w:sz w:val="24"/>
          <w:szCs w:val="24"/>
        </w:rPr>
        <w:t xml:space="preserve"> dreams and daily life, in </w:t>
      </w:r>
      <w:proofErr w:type="gramStart"/>
      <w:r w:rsidR="004F39E0">
        <w:rPr>
          <w:rFonts w:ascii="Avenir Book" w:eastAsia="Minion" w:hAnsi="Avenir Book" w:cs="Times New Roman"/>
          <w:color w:val="231F20"/>
          <w:spacing w:val="20"/>
          <w:sz w:val="24"/>
          <w:szCs w:val="24"/>
        </w:rPr>
        <w:t>T</w:t>
      </w:r>
      <w:r w:rsidR="00B83C49" w:rsidRPr="00712528">
        <w:rPr>
          <w:rFonts w:ascii="Avenir Book" w:eastAsia="Minion" w:hAnsi="Avenir Book" w:cs="Times New Roman"/>
          <w:color w:val="231F20"/>
          <w:spacing w:val="20"/>
          <w:sz w:val="24"/>
          <w:szCs w:val="24"/>
        </w:rPr>
        <w:t>heir</w:t>
      </w:r>
      <w:proofErr w:type="gramEnd"/>
      <w:r w:rsidR="00B83C49" w:rsidRPr="00712528">
        <w:rPr>
          <w:rFonts w:ascii="Avenir Book" w:eastAsia="Minion" w:hAnsi="Avenir Book" w:cs="Times New Roman"/>
          <w:color w:val="231F20"/>
          <w:spacing w:val="20"/>
          <w:sz w:val="24"/>
          <w:szCs w:val="24"/>
        </w:rPr>
        <w:t xml:space="preserve"> pure for</w:t>
      </w:r>
      <w:r w:rsidR="004F39E0">
        <w:rPr>
          <w:rFonts w:ascii="Avenir Book" w:eastAsia="Minion" w:hAnsi="Avenir Book" w:cs="Times New Roman"/>
          <w:color w:val="231F20"/>
          <w:spacing w:val="20"/>
          <w:sz w:val="24"/>
          <w:szCs w:val="24"/>
        </w:rPr>
        <w:t>ms and as human distortions of T</w:t>
      </w:r>
      <w:r w:rsidR="00B83C49" w:rsidRPr="00712528">
        <w:rPr>
          <w:rFonts w:ascii="Avenir Book" w:eastAsia="Minion" w:hAnsi="Avenir Book" w:cs="Times New Roman"/>
          <w:color w:val="231F20"/>
          <w:spacing w:val="20"/>
          <w:sz w:val="24"/>
          <w:szCs w:val="24"/>
        </w:rPr>
        <w:t xml:space="preserve">hem. Angel Mantra activates or intensifies the </w:t>
      </w:r>
      <w:proofErr w:type="spellStart"/>
      <w:r w:rsidR="00B83C49" w:rsidRPr="00712528">
        <w:rPr>
          <w:rFonts w:ascii="Avenir Book" w:eastAsia="Minion" w:hAnsi="Avenir Book" w:cs="Times New Roman"/>
          <w:color w:val="231F20"/>
          <w:spacing w:val="20"/>
          <w:sz w:val="24"/>
          <w:szCs w:val="24"/>
        </w:rPr>
        <w:t>initiatic</w:t>
      </w:r>
      <w:proofErr w:type="spellEnd"/>
      <w:r w:rsidR="00B83C49" w:rsidRPr="00712528">
        <w:rPr>
          <w:rFonts w:ascii="Avenir Book" w:eastAsia="Minion" w:hAnsi="Avenir Book" w:cs="Times New Roman"/>
          <w:color w:val="231F20"/>
          <w:spacing w:val="20"/>
          <w:sz w:val="24"/>
          <w:szCs w:val="24"/>
        </w:rPr>
        <w:t xml:space="preserve"> process, and in that sense, the Name </w:t>
      </w:r>
      <w:r w:rsidR="004F39E0">
        <w:rPr>
          <w:rFonts w:ascii="Avenir Book" w:eastAsia="Minion" w:hAnsi="Avenir Book" w:cs="Times New Roman"/>
          <w:color w:val="231F20"/>
          <w:spacing w:val="20"/>
          <w:sz w:val="24"/>
          <w:szCs w:val="24"/>
        </w:rPr>
        <w:t>of the Angel serves as a magic</w:t>
      </w:r>
      <w:r w:rsidR="00B83C49" w:rsidRPr="00712528">
        <w:rPr>
          <w:rFonts w:ascii="Avenir Book" w:eastAsia="Minion" w:hAnsi="Avenir Book" w:cs="Times New Roman"/>
          <w:color w:val="231F20"/>
          <w:spacing w:val="20"/>
          <w:sz w:val="24"/>
          <w:szCs w:val="24"/>
        </w:rPr>
        <w:t xml:space="preserve"> formula.  </w:t>
      </w:r>
      <w:r w:rsidR="00B83C49" w:rsidRPr="00712528">
        <w:rPr>
          <w:rFonts w:ascii="Avenir Book" w:eastAsia="Minion" w:hAnsi="Avenir Book" w:cs="Times New Roman"/>
          <w:color w:val="231F20"/>
          <w:sz w:val="24"/>
          <w:szCs w:val="24"/>
        </w:rPr>
        <w:t xml:space="preserve">Angel </w:t>
      </w:r>
      <w:ins w:id="44" w:author="KAYA UCM" w:date="2015-06-08T11:24:00Z">
        <w:r w:rsidR="00B01F00">
          <w:rPr>
            <w:rFonts w:ascii="Avenir Book" w:eastAsia="Minion" w:hAnsi="Avenir Book" w:cs="Times New Roman"/>
            <w:color w:val="231F20"/>
            <w:sz w:val="24"/>
            <w:szCs w:val="24"/>
          </w:rPr>
          <w:t>W</w:t>
        </w:r>
      </w:ins>
      <w:r w:rsidR="00B83C49" w:rsidRPr="00712528">
        <w:rPr>
          <w:rFonts w:ascii="Avenir Book" w:eastAsia="Minion" w:hAnsi="Avenir Book" w:cs="Times New Roman"/>
          <w:color w:val="231F20"/>
          <w:sz w:val="24"/>
          <w:szCs w:val="24"/>
        </w:rPr>
        <w:t xml:space="preserve">ork is an </w:t>
      </w:r>
      <w:proofErr w:type="spellStart"/>
      <w:r w:rsidR="00B83C49" w:rsidRPr="00712528">
        <w:rPr>
          <w:rFonts w:ascii="Avenir Book" w:eastAsia="Minion" w:hAnsi="Avenir Book" w:cs="Times New Roman"/>
          <w:color w:val="231F20"/>
          <w:sz w:val="24"/>
          <w:szCs w:val="24"/>
        </w:rPr>
        <w:t>initiatic</w:t>
      </w:r>
      <w:proofErr w:type="spellEnd"/>
      <w:r w:rsidR="00B83C49" w:rsidRPr="00712528">
        <w:rPr>
          <w:rFonts w:ascii="Avenir Book" w:eastAsia="Minion" w:hAnsi="Avenir Book" w:cs="Times New Roman"/>
          <w:color w:val="231F20"/>
          <w:sz w:val="24"/>
          <w:szCs w:val="24"/>
        </w:rPr>
        <w:t xml:space="preserve"> adventure that immerses us in the contemplation of multiple realities. </w:t>
      </w:r>
      <w:r w:rsidR="00F117FD" w:rsidRPr="00712528">
        <w:rPr>
          <w:rFonts w:ascii="Avenir Book" w:eastAsia="Minion" w:hAnsi="Avenir Book" w:cs="Times New Roman"/>
          <w:color w:val="231F20"/>
          <w:spacing w:val="16"/>
          <w:sz w:val="24"/>
          <w:szCs w:val="24"/>
        </w:rPr>
        <w:t xml:space="preserve"> </w:t>
      </w:r>
    </w:p>
    <w:p w14:paraId="787D5E1A" w14:textId="77777777" w:rsidR="00F117FD" w:rsidRPr="00712528" w:rsidRDefault="00B83C49" w:rsidP="00F117FD">
      <w:pPr>
        <w:spacing w:line="240" w:lineRule="auto"/>
        <w:jc w:val="both"/>
        <w:rPr>
          <w:rFonts w:ascii="Avenir Book" w:eastAsia="Minion" w:hAnsi="Avenir Book" w:cs="Times New Roman"/>
          <w:color w:val="231F20"/>
          <w:sz w:val="24"/>
          <w:szCs w:val="24"/>
        </w:rPr>
      </w:pPr>
      <w:r w:rsidRPr="00712528">
        <w:rPr>
          <w:rFonts w:ascii="Avenir Book" w:eastAsia="Minion" w:hAnsi="Avenir Book" w:cs="Times New Roman"/>
          <w:color w:val="231F20"/>
          <w:spacing w:val="16"/>
          <w:sz w:val="24"/>
          <w:szCs w:val="24"/>
        </w:rPr>
        <w:t xml:space="preserve">A wonderful way to optimize the benefits of Angel Mantra is do it throughout Angelica Yoga exercises. These exercises are the subject of other publications by Universe/City </w:t>
      </w:r>
      <w:proofErr w:type="spellStart"/>
      <w:r w:rsidRPr="00712528">
        <w:rPr>
          <w:rFonts w:ascii="Avenir Book" w:eastAsia="Minion" w:hAnsi="Avenir Book" w:cs="Times New Roman"/>
          <w:color w:val="231F20"/>
          <w:spacing w:val="16"/>
          <w:sz w:val="24"/>
          <w:szCs w:val="24"/>
        </w:rPr>
        <w:t>Mikaël</w:t>
      </w:r>
      <w:proofErr w:type="spellEnd"/>
      <w:r w:rsidRPr="00712528">
        <w:rPr>
          <w:rFonts w:ascii="Avenir Book" w:eastAsia="Minion" w:hAnsi="Avenir Book" w:cs="Times New Roman"/>
          <w:color w:val="231F20"/>
          <w:spacing w:val="16"/>
          <w:sz w:val="24"/>
          <w:szCs w:val="24"/>
        </w:rPr>
        <w:t xml:space="preserve"> Publishing (for more information, please visit our website:</w:t>
      </w:r>
      <w:r w:rsidR="00F117FD" w:rsidRPr="00712528">
        <w:rPr>
          <w:rFonts w:ascii="Avenir Book" w:eastAsia="Minion" w:hAnsi="Avenir Book" w:cs="Times New Roman"/>
          <w:color w:val="231F20"/>
          <w:sz w:val="24"/>
          <w:szCs w:val="24"/>
        </w:rPr>
        <w:t xml:space="preserve"> </w:t>
      </w:r>
      <w:hyperlink r:id="rId6" w:history="1">
        <w:r w:rsidR="00F117FD" w:rsidRPr="00712528">
          <w:rPr>
            <w:rStyle w:val="Hyperlink"/>
            <w:rFonts w:ascii="Avenir Book" w:eastAsia="Minion" w:hAnsi="Avenir Book" w:cs="Times New Roman"/>
            <w:sz w:val="24"/>
            <w:szCs w:val="24"/>
          </w:rPr>
          <w:t>www.72ange</w:t>
        </w:r>
        <w:r w:rsidRPr="00712528">
          <w:rPr>
            <w:rStyle w:val="Hyperlink"/>
            <w:rFonts w:ascii="Avenir Book" w:eastAsia="Minion" w:hAnsi="Avenir Book" w:cs="Times New Roman"/>
            <w:sz w:val="24"/>
            <w:szCs w:val="24"/>
          </w:rPr>
          <w:t>l</w:t>
        </w:r>
        <w:r w:rsidR="00F117FD" w:rsidRPr="00712528">
          <w:rPr>
            <w:rStyle w:val="Hyperlink"/>
            <w:rFonts w:ascii="Avenir Book" w:eastAsia="Minion" w:hAnsi="Avenir Book" w:cs="Times New Roman"/>
            <w:sz w:val="24"/>
            <w:szCs w:val="24"/>
          </w:rPr>
          <w:t>s.com</w:t>
        </w:r>
      </w:hyperlink>
      <w:r w:rsidR="00F117FD" w:rsidRPr="00712528">
        <w:rPr>
          <w:rFonts w:ascii="Avenir Book" w:eastAsia="Minion" w:hAnsi="Avenir Book" w:cs="Times New Roman"/>
          <w:color w:val="231F20"/>
          <w:sz w:val="24"/>
          <w:szCs w:val="24"/>
        </w:rPr>
        <w:t>)</w:t>
      </w:r>
    </w:p>
    <w:p w14:paraId="7C9009FF" w14:textId="77777777" w:rsidR="00F117FD" w:rsidRPr="007C73D6" w:rsidRDefault="00F117FD" w:rsidP="00F117FD">
      <w:pPr>
        <w:spacing w:line="240" w:lineRule="auto"/>
        <w:jc w:val="both"/>
        <w:rPr>
          <w:rFonts w:ascii="Avenir Book" w:eastAsia="Minion" w:hAnsi="Avenir Book" w:cs="Times New Roman"/>
          <w:b/>
          <w:color w:val="231F20"/>
          <w:sz w:val="24"/>
          <w:szCs w:val="24"/>
        </w:rPr>
      </w:pPr>
    </w:p>
    <w:p w14:paraId="3CDC73E6" w14:textId="77777777" w:rsidR="00F117FD" w:rsidRPr="007C73D6" w:rsidRDefault="00913FD0" w:rsidP="00F117FD">
      <w:pPr>
        <w:spacing w:line="240" w:lineRule="auto"/>
        <w:jc w:val="both"/>
        <w:rPr>
          <w:rFonts w:ascii="Avenir Book" w:eastAsia="Minion" w:hAnsi="Avenir Book" w:cs="Times New Roman"/>
          <w:b/>
          <w:color w:val="231F20"/>
          <w:spacing w:val="-10"/>
          <w:sz w:val="24"/>
          <w:szCs w:val="24"/>
        </w:rPr>
      </w:pPr>
      <w:r w:rsidRPr="007C73D6">
        <w:rPr>
          <w:rFonts w:ascii="Avenir Book" w:eastAsia="Minion" w:hAnsi="Avenir Book" w:cs="Times New Roman"/>
          <w:b/>
          <w:color w:val="231F20"/>
          <w:spacing w:val="-10"/>
          <w:sz w:val="24"/>
          <w:szCs w:val="24"/>
        </w:rPr>
        <w:t>CHOOSING AN</w:t>
      </w:r>
      <w:r w:rsidR="00F117FD" w:rsidRPr="007C73D6">
        <w:rPr>
          <w:rFonts w:ascii="Avenir Book" w:eastAsia="Minion" w:hAnsi="Avenir Book" w:cs="Times New Roman"/>
          <w:b/>
          <w:color w:val="231F20"/>
          <w:spacing w:val="-10"/>
          <w:sz w:val="24"/>
          <w:szCs w:val="24"/>
        </w:rPr>
        <w:t xml:space="preserve"> ANGE</w:t>
      </w:r>
      <w:r w:rsidRPr="007C73D6">
        <w:rPr>
          <w:rFonts w:ascii="Avenir Book" w:eastAsia="Minion" w:hAnsi="Avenir Book" w:cs="Times New Roman"/>
          <w:b/>
          <w:color w:val="231F20"/>
          <w:spacing w:val="-10"/>
          <w:sz w:val="24"/>
          <w:szCs w:val="24"/>
        </w:rPr>
        <w:t>L</w:t>
      </w:r>
    </w:p>
    <w:p w14:paraId="7057068F" w14:textId="77777777" w:rsidR="002C5D30" w:rsidRPr="00712528" w:rsidRDefault="002C5D30" w:rsidP="00F117FD">
      <w:pPr>
        <w:spacing w:line="240" w:lineRule="auto"/>
        <w:jc w:val="both"/>
        <w:rPr>
          <w:rFonts w:ascii="Avenir Book" w:eastAsia="Minion" w:hAnsi="Avenir Book" w:cs="Times New Roman"/>
          <w:color w:val="231F20"/>
          <w:spacing w:val="-10"/>
          <w:sz w:val="24"/>
          <w:szCs w:val="24"/>
        </w:rPr>
      </w:pPr>
      <w:r w:rsidRPr="00712528">
        <w:rPr>
          <w:rFonts w:ascii="Avenir Book" w:eastAsia="Minion" w:hAnsi="Avenir Book" w:cs="Times New Roman"/>
          <w:color w:val="231F20"/>
          <w:spacing w:val="-10"/>
          <w:sz w:val="24"/>
          <w:szCs w:val="24"/>
        </w:rPr>
        <w:t xml:space="preserve">To choose an Angel to invoke, we suggest you follow </w:t>
      </w:r>
      <w:r w:rsidRPr="0095134C">
        <w:rPr>
          <w:rFonts w:ascii="Avenir Book" w:eastAsia="Minion" w:hAnsi="Avenir Book" w:cs="Times New Roman"/>
          <w:b/>
          <w:color w:val="231F20"/>
          <w:spacing w:val="-10"/>
          <w:sz w:val="24"/>
          <w:szCs w:val="24"/>
        </w:rPr>
        <w:t>Angel Calendar 1</w:t>
      </w:r>
      <w:r w:rsidRPr="00712528">
        <w:rPr>
          <w:rFonts w:ascii="Avenir Book" w:eastAsia="Minion" w:hAnsi="Avenir Book" w:cs="Times New Roman"/>
          <w:color w:val="231F20"/>
          <w:spacing w:val="-10"/>
          <w:sz w:val="24"/>
          <w:szCs w:val="24"/>
        </w:rPr>
        <w:t xml:space="preserve">, also called the Annual Angel </w:t>
      </w:r>
      <w:ins w:id="45" w:author="KAYA UCM" w:date="2015-06-08T11:25:00Z">
        <w:r w:rsidR="00B01F00">
          <w:rPr>
            <w:rFonts w:ascii="Avenir Book" w:eastAsia="Minion" w:hAnsi="Avenir Book" w:cs="Times New Roman"/>
            <w:color w:val="231F20"/>
            <w:spacing w:val="-10"/>
            <w:sz w:val="24"/>
            <w:szCs w:val="24"/>
          </w:rPr>
          <w:t>C</w:t>
        </w:r>
      </w:ins>
      <w:r w:rsidRPr="00712528">
        <w:rPr>
          <w:rFonts w:ascii="Avenir Book" w:eastAsia="Minion" w:hAnsi="Avenir Book" w:cs="Times New Roman"/>
          <w:color w:val="231F20"/>
          <w:spacing w:val="-10"/>
          <w:sz w:val="24"/>
          <w:szCs w:val="24"/>
        </w:rPr>
        <w:t xml:space="preserve">alendar. Using this </w:t>
      </w:r>
      <w:ins w:id="46" w:author="KAYA UCM" w:date="2015-06-08T11:25:00Z">
        <w:r w:rsidR="00B01F00">
          <w:rPr>
            <w:rFonts w:ascii="Avenir Book" w:eastAsia="Minion" w:hAnsi="Avenir Book" w:cs="Times New Roman"/>
            <w:color w:val="231F20"/>
            <w:spacing w:val="-10"/>
            <w:sz w:val="24"/>
            <w:szCs w:val="24"/>
          </w:rPr>
          <w:t>C</w:t>
        </w:r>
      </w:ins>
      <w:r w:rsidRPr="00712528">
        <w:rPr>
          <w:rFonts w:ascii="Avenir Book" w:eastAsia="Minion" w:hAnsi="Avenir Book" w:cs="Times New Roman"/>
          <w:color w:val="231F20"/>
          <w:spacing w:val="-10"/>
          <w:sz w:val="24"/>
          <w:szCs w:val="24"/>
        </w:rPr>
        <w:t>alendar has the advantage of allowing us to familiarize ourselves throughout the year with the 72 States of Angelic Conscience, thereby providing us with a well-structured work method, and allowing C</w:t>
      </w:r>
      <w:r w:rsidR="004F39E0">
        <w:rPr>
          <w:rFonts w:ascii="Avenir Book" w:eastAsia="Minion" w:hAnsi="Avenir Book" w:cs="Times New Roman"/>
          <w:color w:val="231F20"/>
          <w:spacing w:val="-10"/>
          <w:sz w:val="24"/>
          <w:szCs w:val="24"/>
        </w:rPr>
        <w:t>osmic Intelligence to plan the v</w:t>
      </w:r>
      <w:r w:rsidRPr="00712528">
        <w:rPr>
          <w:rFonts w:ascii="Avenir Book" w:eastAsia="Minion" w:hAnsi="Avenir Book" w:cs="Times New Roman"/>
          <w:color w:val="231F20"/>
          <w:spacing w:val="-10"/>
          <w:sz w:val="24"/>
          <w:szCs w:val="24"/>
        </w:rPr>
        <w:t xml:space="preserve">arious stages of our apprenticeship in advance and very precisely.  </w:t>
      </w:r>
    </w:p>
    <w:p w14:paraId="55A38B24" w14:textId="77777777" w:rsidR="00610F62" w:rsidRPr="00712528" w:rsidRDefault="002C5D30" w:rsidP="00F117FD">
      <w:pPr>
        <w:spacing w:line="240" w:lineRule="auto"/>
        <w:jc w:val="both"/>
        <w:rPr>
          <w:rFonts w:ascii="Avenir Book" w:eastAsia="Minion" w:hAnsi="Avenir Book" w:cs="Times New Roman"/>
          <w:color w:val="231F20"/>
          <w:spacing w:val="-10"/>
          <w:sz w:val="24"/>
          <w:szCs w:val="24"/>
        </w:rPr>
      </w:pPr>
      <w:r w:rsidRPr="00712528">
        <w:rPr>
          <w:rFonts w:ascii="Avenir Book" w:eastAsia="Minion" w:hAnsi="Avenir Book" w:cs="Times New Roman"/>
          <w:color w:val="231F20"/>
          <w:spacing w:val="-10"/>
          <w:sz w:val="24"/>
          <w:szCs w:val="24"/>
        </w:rPr>
        <w:t>Although the use of Angel Calendar 1 establishes a wonderful work method</w:t>
      </w:r>
      <w:r w:rsidR="00A6545E" w:rsidRPr="00712528">
        <w:rPr>
          <w:rFonts w:ascii="Avenir Book" w:eastAsia="Minion" w:hAnsi="Avenir Book" w:cs="Times New Roman"/>
          <w:color w:val="231F20"/>
          <w:spacing w:val="-10"/>
          <w:sz w:val="24"/>
          <w:szCs w:val="24"/>
        </w:rPr>
        <w:t>, the choic</w:t>
      </w:r>
      <w:r w:rsidRPr="00712528">
        <w:rPr>
          <w:rFonts w:ascii="Avenir Book" w:eastAsia="Minion" w:hAnsi="Avenir Book" w:cs="Times New Roman"/>
          <w:color w:val="231F20"/>
          <w:spacing w:val="-10"/>
          <w:sz w:val="24"/>
          <w:szCs w:val="24"/>
        </w:rPr>
        <w:t>e of Angel remains personal</w:t>
      </w:r>
      <w:r w:rsidR="00A6545E" w:rsidRPr="00712528">
        <w:rPr>
          <w:rFonts w:ascii="Avenir Book" w:eastAsia="Minion" w:hAnsi="Avenir Book" w:cs="Times New Roman"/>
          <w:color w:val="231F20"/>
          <w:spacing w:val="-10"/>
          <w:sz w:val="24"/>
          <w:szCs w:val="24"/>
        </w:rPr>
        <w:t xml:space="preserve"> and may very well be determined in relation to a particular situation.</w:t>
      </w:r>
      <w:r w:rsidRPr="00712528">
        <w:rPr>
          <w:rFonts w:ascii="Avenir Book" w:eastAsia="Minion" w:hAnsi="Avenir Book" w:cs="Times New Roman"/>
          <w:color w:val="231F20"/>
          <w:spacing w:val="-10"/>
          <w:sz w:val="24"/>
          <w:szCs w:val="24"/>
        </w:rPr>
        <w:t xml:space="preserve"> </w:t>
      </w:r>
      <w:r w:rsidR="00A6545E" w:rsidRPr="00712528">
        <w:rPr>
          <w:rFonts w:ascii="Avenir Book" w:eastAsia="Minion" w:hAnsi="Avenir Book" w:cs="Times New Roman"/>
          <w:color w:val="231F20"/>
          <w:spacing w:val="-10"/>
          <w:sz w:val="24"/>
          <w:szCs w:val="24"/>
        </w:rPr>
        <w:t xml:space="preserve">In fact, any Angel may be chosen for His affinity with a situation we wish to understand or resolve. However, it is recommended to use </w:t>
      </w:r>
      <w:proofErr w:type="gramStart"/>
      <w:r w:rsidR="00A6545E" w:rsidRPr="00712528">
        <w:rPr>
          <w:rFonts w:ascii="Avenir Book" w:eastAsia="Minion" w:hAnsi="Avenir Book" w:cs="Times New Roman"/>
          <w:color w:val="231F20"/>
          <w:spacing w:val="-10"/>
          <w:sz w:val="24"/>
          <w:szCs w:val="24"/>
        </w:rPr>
        <w:t>only one Angelic Energy</w:t>
      </w:r>
      <w:proofErr w:type="gramEnd"/>
      <w:r w:rsidR="00A6545E" w:rsidRPr="00712528">
        <w:rPr>
          <w:rFonts w:ascii="Avenir Book" w:eastAsia="Minion" w:hAnsi="Avenir Book" w:cs="Times New Roman"/>
          <w:color w:val="231F20"/>
          <w:spacing w:val="-10"/>
          <w:sz w:val="24"/>
          <w:szCs w:val="24"/>
        </w:rPr>
        <w:t xml:space="preserve"> at </w:t>
      </w:r>
      <w:r w:rsidR="00A6545E" w:rsidRPr="00B01F00">
        <w:rPr>
          <w:rFonts w:ascii="Avenir Book" w:eastAsia="Minion" w:hAnsi="Avenir Book" w:cs="Times New Roman"/>
          <w:color w:val="231F20"/>
          <w:spacing w:val="-10"/>
          <w:sz w:val="24"/>
          <w:szCs w:val="24"/>
        </w:rPr>
        <w:t xml:space="preserve">a time for a period of 5 </w:t>
      </w:r>
      <w:r w:rsidR="003F0E3C" w:rsidRPr="00E03649">
        <w:rPr>
          <w:rFonts w:ascii="Avenir Book" w:eastAsia="Minion" w:hAnsi="Avenir Book" w:cs="Times New Roman"/>
          <w:color w:val="231F20"/>
          <w:spacing w:val="-10"/>
          <w:sz w:val="24"/>
          <w:szCs w:val="24"/>
        </w:rPr>
        <w:t>consecutive</w:t>
      </w:r>
      <w:r w:rsidR="00A6545E" w:rsidRPr="00B01F00">
        <w:rPr>
          <w:rFonts w:ascii="Avenir Book" w:eastAsia="Minion" w:hAnsi="Avenir Book" w:cs="Times New Roman"/>
          <w:color w:val="231F20"/>
          <w:spacing w:val="-10"/>
          <w:sz w:val="24"/>
          <w:szCs w:val="24"/>
        </w:rPr>
        <w:t xml:space="preserve"> days to intensely activate the corresponding Field of Consc</w:t>
      </w:r>
      <w:r w:rsidR="00A6545E" w:rsidRPr="00712528">
        <w:rPr>
          <w:rFonts w:ascii="Avenir Book" w:eastAsia="Minion" w:hAnsi="Avenir Book" w:cs="Times New Roman"/>
          <w:color w:val="231F20"/>
          <w:spacing w:val="-10"/>
          <w:sz w:val="24"/>
          <w:szCs w:val="24"/>
        </w:rPr>
        <w:t xml:space="preserve">ience. </w:t>
      </w:r>
    </w:p>
    <w:p w14:paraId="7E1DD331" w14:textId="77777777" w:rsidR="00F117FD" w:rsidRPr="00712528" w:rsidRDefault="00610F62" w:rsidP="00F117FD">
      <w:pPr>
        <w:spacing w:line="240" w:lineRule="auto"/>
        <w:jc w:val="both"/>
        <w:rPr>
          <w:rFonts w:ascii="Avenir Book" w:eastAsia="Minion" w:hAnsi="Avenir Book" w:cs="Times New Roman"/>
          <w:color w:val="231F20"/>
          <w:sz w:val="24"/>
          <w:szCs w:val="24"/>
        </w:rPr>
      </w:pPr>
      <w:r w:rsidRPr="00712528">
        <w:rPr>
          <w:rFonts w:ascii="Avenir Book" w:eastAsia="Minion" w:hAnsi="Avenir Book" w:cs="Times New Roman"/>
          <w:color w:val="231F20"/>
          <w:spacing w:val="-10"/>
          <w:sz w:val="24"/>
          <w:szCs w:val="24"/>
        </w:rPr>
        <w:t xml:space="preserve">Needless to say, 5 days are not enough to integrate all the Qualities and Virtues of an Angel, but, by working with the different Angels over the years, we visit all the </w:t>
      </w:r>
      <w:r w:rsidRPr="004F39E0">
        <w:rPr>
          <w:rFonts w:ascii="Avenir Book" w:eastAsia="Minion" w:hAnsi="Avenir Book" w:cs="Times New Roman"/>
          <w:i/>
          <w:color w:val="231F20"/>
          <w:spacing w:val="-10"/>
          <w:sz w:val="24"/>
          <w:szCs w:val="24"/>
        </w:rPr>
        <w:t>sectors</w:t>
      </w:r>
      <w:r w:rsidRPr="00712528">
        <w:rPr>
          <w:rFonts w:ascii="Avenir Book" w:eastAsia="Minion" w:hAnsi="Avenir Book" w:cs="Times New Roman"/>
          <w:color w:val="231F20"/>
          <w:spacing w:val="-10"/>
          <w:sz w:val="24"/>
          <w:szCs w:val="24"/>
        </w:rPr>
        <w:t xml:space="preserve"> or </w:t>
      </w:r>
      <w:r w:rsidRPr="004F39E0">
        <w:rPr>
          <w:rFonts w:ascii="Avenir Book" w:eastAsia="Minion" w:hAnsi="Avenir Book" w:cs="Times New Roman"/>
          <w:i/>
          <w:color w:val="231F20"/>
          <w:spacing w:val="-10"/>
          <w:sz w:val="24"/>
          <w:szCs w:val="24"/>
        </w:rPr>
        <w:t>departments</w:t>
      </w:r>
      <w:r w:rsidRPr="00712528">
        <w:rPr>
          <w:rFonts w:ascii="Avenir Book" w:eastAsia="Minion" w:hAnsi="Avenir Book" w:cs="Times New Roman"/>
          <w:color w:val="231F20"/>
          <w:spacing w:val="-10"/>
          <w:sz w:val="24"/>
          <w:szCs w:val="24"/>
        </w:rPr>
        <w:t xml:space="preserve"> of our conscience, and we advance methodically along the path that leads to Enlightenment.  </w:t>
      </w:r>
    </w:p>
    <w:p w14:paraId="593C0D50" w14:textId="77777777" w:rsidR="00F117FD" w:rsidRPr="00712528" w:rsidRDefault="00610F62" w:rsidP="00F117FD">
      <w:pPr>
        <w:spacing w:line="240" w:lineRule="auto"/>
        <w:jc w:val="both"/>
        <w:rPr>
          <w:rFonts w:ascii="Avenir Book" w:eastAsia="Minion" w:hAnsi="Avenir Book" w:cs="Times New Roman"/>
          <w:color w:val="231F20"/>
          <w:sz w:val="24"/>
          <w:szCs w:val="24"/>
        </w:rPr>
      </w:pPr>
      <w:r w:rsidRPr="00712528">
        <w:rPr>
          <w:rFonts w:ascii="Avenir Book" w:eastAsia="Minion" w:hAnsi="Avenir Book" w:cs="Times New Roman"/>
          <w:color w:val="231F20"/>
          <w:sz w:val="24"/>
          <w:szCs w:val="24"/>
        </w:rPr>
        <w:t>We may also work for more than 5 days with the same Angel when we wish to deepen a particular Field of Conscience, but it is preferable to change regularly because</w:t>
      </w:r>
      <w:r w:rsidR="00A06C00" w:rsidRPr="00712528">
        <w:rPr>
          <w:rFonts w:ascii="Avenir Book" w:eastAsia="Minion" w:hAnsi="Avenir Book" w:cs="Times New Roman"/>
          <w:color w:val="231F20"/>
          <w:sz w:val="24"/>
          <w:szCs w:val="24"/>
        </w:rPr>
        <w:t xml:space="preserve"> our conscience needs to visit all of the Creator’s Essences</w:t>
      </w:r>
      <w:ins w:id="47" w:author="blanaid" w:date="2015-06-08T18:22:00Z">
        <w:r w:rsidR="00593AD2">
          <w:rPr>
            <w:rFonts w:ascii="Avenir Book" w:eastAsia="Minion" w:hAnsi="Avenir Book" w:cs="Times New Roman"/>
            <w:color w:val="231F20"/>
            <w:sz w:val="24"/>
            <w:szCs w:val="24"/>
          </w:rPr>
          <w:t xml:space="preserve"> so as</w:t>
        </w:r>
      </w:ins>
      <w:r w:rsidR="00A06C00" w:rsidRPr="00712528">
        <w:rPr>
          <w:rFonts w:ascii="Avenir Book" w:eastAsia="Minion" w:hAnsi="Avenir Book" w:cs="Times New Roman"/>
          <w:color w:val="231F20"/>
          <w:sz w:val="24"/>
          <w:szCs w:val="24"/>
        </w:rPr>
        <w:t xml:space="preserve"> to fully manifest them, one day.   </w:t>
      </w:r>
    </w:p>
    <w:p w14:paraId="6FD7A27B" w14:textId="77777777" w:rsidR="00F117FD" w:rsidRPr="00712528" w:rsidRDefault="00F117FD" w:rsidP="00F117FD">
      <w:pPr>
        <w:spacing w:line="240" w:lineRule="auto"/>
        <w:jc w:val="both"/>
        <w:rPr>
          <w:rFonts w:ascii="Avenir Book" w:eastAsia="Minion" w:hAnsi="Avenir Book" w:cs="Times New Roman"/>
          <w:color w:val="231F20"/>
          <w:sz w:val="24"/>
          <w:szCs w:val="24"/>
        </w:rPr>
      </w:pPr>
    </w:p>
    <w:p w14:paraId="3E814284" w14:textId="77777777" w:rsidR="00F117FD" w:rsidRPr="007C73D6" w:rsidRDefault="00C77CCF" w:rsidP="00F117FD">
      <w:pPr>
        <w:spacing w:line="240" w:lineRule="auto"/>
        <w:jc w:val="both"/>
        <w:rPr>
          <w:rFonts w:ascii="Avenir Book" w:eastAsia="Minion" w:hAnsi="Avenir Book" w:cs="Times New Roman"/>
          <w:b/>
          <w:color w:val="231F20"/>
          <w:spacing w:val="2"/>
          <w:sz w:val="24"/>
          <w:szCs w:val="24"/>
        </w:rPr>
      </w:pPr>
      <w:r w:rsidRPr="007C73D6">
        <w:rPr>
          <w:rFonts w:ascii="Avenir Book" w:eastAsia="Minion" w:hAnsi="Avenir Book" w:cs="Times New Roman"/>
          <w:b/>
          <w:bCs/>
          <w:color w:val="231F20"/>
          <w:sz w:val="24"/>
          <w:szCs w:val="24"/>
        </w:rPr>
        <w:t>SHORT-TERM EFFECTS</w:t>
      </w:r>
    </w:p>
    <w:p w14:paraId="7FE1A947" w14:textId="77777777" w:rsidR="00F117FD" w:rsidRPr="0080586C" w:rsidRDefault="002B27EC" w:rsidP="00F117FD">
      <w:pPr>
        <w:spacing w:line="240" w:lineRule="auto"/>
        <w:jc w:val="both"/>
        <w:rPr>
          <w:rFonts w:ascii="Avenir Book" w:eastAsia="Minion" w:hAnsi="Avenir Book" w:cs="Times New Roman"/>
          <w:color w:val="231F20"/>
          <w:spacing w:val="-7"/>
          <w:sz w:val="24"/>
          <w:szCs w:val="24"/>
        </w:rPr>
      </w:pPr>
      <w:r w:rsidRPr="00712528">
        <w:rPr>
          <w:rFonts w:ascii="Avenir Book" w:eastAsia="Minion" w:hAnsi="Avenir Book" w:cs="Times New Roman"/>
          <w:color w:val="231F20"/>
          <w:spacing w:val="2"/>
          <w:sz w:val="24"/>
          <w:szCs w:val="24"/>
        </w:rPr>
        <w:t>Whenever we do housework, we expect to find mislaid</w:t>
      </w:r>
      <w:ins w:id="48" w:author="blanaid" w:date="2015-06-08T18:22:00Z">
        <w:r w:rsidR="006D6996">
          <w:rPr>
            <w:rFonts w:ascii="Avenir Book" w:eastAsia="Minion" w:hAnsi="Avenir Book" w:cs="Times New Roman"/>
            <w:color w:val="231F20"/>
            <w:spacing w:val="2"/>
            <w:sz w:val="24"/>
            <w:szCs w:val="24"/>
          </w:rPr>
          <w:t xml:space="preserve"> objects</w:t>
        </w:r>
      </w:ins>
      <w:r w:rsidRPr="00712528">
        <w:rPr>
          <w:rFonts w:ascii="Avenir Book" w:eastAsia="Minion" w:hAnsi="Avenir Book" w:cs="Times New Roman"/>
          <w:color w:val="231F20"/>
          <w:spacing w:val="2"/>
          <w:sz w:val="24"/>
          <w:szCs w:val="24"/>
        </w:rPr>
        <w:t xml:space="preserve"> and dust, of course. If, for example, we do Angel </w:t>
      </w:r>
      <w:ins w:id="49" w:author="KAYA UCM" w:date="2015-06-08T11:27:00Z">
        <w:r w:rsidR="00B01F00">
          <w:rPr>
            <w:rFonts w:ascii="Avenir Book" w:eastAsia="Minion" w:hAnsi="Avenir Book" w:cs="Times New Roman"/>
            <w:color w:val="231F20"/>
            <w:spacing w:val="2"/>
            <w:sz w:val="24"/>
            <w:szCs w:val="24"/>
          </w:rPr>
          <w:t>M</w:t>
        </w:r>
      </w:ins>
      <w:r w:rsidRPr="00712528">
        <w:rPr>
          <w:rFonts w:ascii="Avenir Book" w:eastAsia="Minion" w:hAnsi="Avenir Book" w:cs="Times New Roman"/>
          <w:color w:val="231F20"/>
          <w:spacing w:val="2"/>
          <w:sz w:val="24"/>
          <w:szCs w:val="24"/>
        </w:rPr>
        <w:t xml:space="preserve">antra with Angel 7 </w:t>
      </w:r>
      <w:proofErr w:type="spellStart"/>
      <w:r w:rsidRPr="0095134C">
        <w:rPr>
          <w:rFonts w:ascii="Avenir Book" w:eastAsia="Minion" w:hAnsi="Avenir Book" w:cs="Times New Roman"/>
          <w:i/>
          <w:color w:val="231F20"/>
          <w:spacing w:val="2"/>
          <w:sz w:val="24"/>
          <w:szCs w:val="24"/>
        </w:rPr>
        <w:t>Achaiah</w:t>
      </w:r>
      <w:proofErr w:type="spellEnd"/>
      <w:r w:rsidRPr="00712528">
        <w:rPr>
          <w:rFonts w:ascii="Avenir Book" w:eastAsia="Minion" w:hAnsi="Avenir Book" w:cs="Times New Roman"/>
          <w:color w:val="231F20"/>
          <w:spacing w:val="2"/>
          <w:sz w:val="24"/>
          <w:szCs w:val="24"/>
        </w:rPr>
        <w:t>, whose main Quality is patience, we may suddenly become much more impatient than usual</w:t>
      </w:r>
      <w:r w:rsidR="00443A58" w:rsidRPr="00712528">
        <w:rPr>
          <w:rFonts w:ascii="Avenir Book" w:eastAsia="Minion" w:hAnsi="Avenir Book" w:cs="Times New Roman"/>
          <w:color w:val="231F20"/>
          <w:spacing w:val="2"/>
          <w:sz w:val="24"/>
          <w:szCs w:val="24"/>
        </w:rPr>
        <w:t>. This is because the Angel opens the door of our unconscious and liberates the memories related to impatience. Liberating them may take a few minutes, hours, or even several days. If we have no expectations, as though by magic, we suddenly feel fine again</w:t>
      </w:r>
      <w:r w:rsidR="00F117FD" w:rsidRPr="00712528">
        <w:rPr>
          <w:rFonts w:ascii="Avenir Book" w:eastAsia="Minion" w:hAnsi="Avenir Book" w:cs="Times New Roman"/>
          <w:color w:val="231F20"/>
          <w:spacing w:val="-7"/>
          <w:sz w:val="24"/>
          <w:szCs w:val="24"/>
        </w:rPr>
        <w:t xml:space="preserve"> </w:t>
      </w:r>
      <w:r w:rsidR="00443A58" w:rsidRPr="00712528">
        <w:rPr>
          <w:rFonts w:ascii="Avenir Book" w:eastAsia="Minion" w:hAnsi="Avenir Book" w:cs="Times New Roman"/>
          <w:color w:val="231F20"/>
          <w:spacing w:val="-7"/>
          <w:sz w:val="24"/>
          <w:szCs w:val="24"/>
        </w:rPr>
        <w:t>because some distorted memories related to impatience have been cleansed. During this period of adjustment, we also tend to come across impatient people and go through situations that try our patience. This testifies to the fact that we are in close contact with the Field of C</w:t>
      </w:r>
      <w:r w:rsidR="0080586C">
        <w:rPr>
          <w:rFonts w:ascii="Avenir Book" w:eastAsia="Minion" w:hAnsi="Avenir Book" w:cs="Times New Roman"/>
          <w:color w:val="231F20"/>
          <w:spacing w:val="-7"/>
          <w:sz w:val="24"/>
          <w:szCs w:val="24"/>
        </w:rPr>
        <w:t xml:space="preserve">onscience of the Angel chosen. </w:t>
      </w:r>
      <w:r w:rsidR="00443A58" w:rsidRPr="00712528">
        <w:rPr>
          <w:rFonts w:ascii="Avenir Book" w:eastAsia="Minion" w:hAnsi="Avenir Book" w:cs="Times New Roman"/>
          <w:color w:val="231F20"/>
          <w:spacing w:val="-7"/>
          <w:sz w:val="24"/>
          <w:szCs w:val="24"/>
        </w:rPr>
        <w:t xml:space="preserve">So we should use these situations as </w:t>
      </w:r>
      <w:r w:rsidR="003F0E3C" w:rsidRPr="00E03649">
        <w:rPr>
          <w:rFonts w:ascii="Avenir Book" w:eastAsia="Minion" w:hAnsi="Avenir Book" w:cs="Times New Roman"/>
          <w:color w:val="231F20"/>
          <w:spacing w:val="-7"/>
          <w:sz w:val="24"/>
          <w:szCs w:val="24"/>
        </w:rPr>
        <w:t>sacred</w:t>
      </w:r>
      <w:r w:rsidR="00504B7A" w:rsidRPr="00712528">
        <w:rPr>
          <w:rFonts w:ascii="Avenir Book" w:eastAsia="Minion" w:hAnsi="Avenir Book" w:cs="Times New Roman"/>
          <w:color w:val="231F20"/>
          <w:spacing w:val="-7"/>
          <w:sz w:val="24"/>
          <w:szCs w:val="24"/>
        </w:rPr>
        <w:t xml:space="preserve"> </w:t>
      </w:r>
      <w:r w:rsidR="00443A58" w:rsidRPr="00712528">
        <w:rPr>
          <w:rFonts w:ascii="Avenir Book" w:eastAsia="Minion" w:hAnsi="Avenir Book" w:cs="Times New Roman"/>
          <w:color w:val="231F20"/>
          <w:spacing w:val="-7"/>
          <w:sz w:val="24"/>
          <w:szCs w:val="24"/>
        </w:rPr>
        <w:t xml:space="preserve">opportunities to </w:t>
      </w:r>
      <w:r w:rsidR="00504B7A" w:rsidRPr="00712528">
        <w:rPr>
          <w:rFonts w:ascii="Avenir Book" w:eastAsia="Minion" w:hAnsi="Avenir Book" w:cs="Times New Roman"/>
          <w:color w:val="231F20"/>
          <w:spacing w:val="-7"/>
          <w:sz w:val="24"/>
          <w:szCs w:val="24"/>
        </w:rPr>
        <w:t xml:space="preserve">get to know ourselves better and to improve. </w:t>
      </w:r>
    </w:p>
    <w:p w14:paraId="0F27F525" w14:textId="77777777" w:rsidR="00504B7A" w:rsidRPr="00712528" w:rsidRDefault="00F117FD" w:rsidP="00F117FD">
      <w:pPr>
        <w:spacing w:line="240" w:lineRule="auto"/>
        <w:jc w:val="both"/>
        <w:rPr>
          <w:rFonts w:ascii="Avenir Book" w:eastAsia="Minion" w:hAnsi="Avenir Book" w:cs="Times New Roman"/>
          <w:color w:val="231F20"/>
          <w:spacing w:val="23"/>
          <w:sz w:val="24"/>
          <w:szCs w:val="24"/>
        </w:rPr>
      </w:pPr>
      <w:r w:rsidRPr="00712528">
        <w:rPr>
          <w:rFonts w:ascii="Avenir Book" w:eastAsia="Minion" w:hAnsi="Avenir Book" w:cs="Times New Roman"/>
          <w:color w:val="231F20"/>
          <w:spacing w:val="-2"/>
          <w:sz w:val="24"/>
          <w:szCs w:val="24"/>
        </w:rPr>
        <w:t>I</w:t>
      </w:r>
      <w:r w:rsidRPr="00712528">
        <w:rPr>
          <w:rFonts w:ascii="Avenir Book" w:eastAsia="Minion" w:hAnsi="Avenir Book" w:cs="Times New Roman"/>
          <w:color w:val="231F20"/>
          <w:sz w:val="24"/>
          <w:szCs w:val="24"/>
        </w:rPr>
        <w:t>ma</w:t>
      </w:r>
      <w:r w:rsidRPr="00712528">
        <w:rPr>
          <w:rFonts w:ascii="Avenir Book" w:eastAsia="Minion" w:hAnsi="Avenir Book" w:cs="Times New Roman"/>
          <w:color w:val="231F20"/>
          <w:spacing w:val="3"/>
          <w:sz w:val="24"/>
          <w:szCs w:val="24"/>
        </w:rPr>
        <w:t>g</w:t>
      </w:r>
      <w:r w:rsidRPr="00712528">
        <w:rPr>
          <w:rFonts w:ascii="Avenir Book" w:eastAsia="Minion" w:hAnsi="Avenir Book" w:cs="Times New Roman"/>
          <w:color w:val="231F20"/>
          <w:sz w:val="24"/>
          <w:szCs w:val="24"/>
        </w:rPr>
        <w:t>ine</w:t>
      </w:r>
      <w:r w:rsidR="00504B7A" w:rsidRPr="00712528">
        <w:rPr>
          <w:rFonts w:ascii="Avenir Book" w:eastAsia="Minion" w:hAnsi="Avenir Book" w:cs="Times New Roman"/>
          <w:color w:val="231F20"/>
          <w:sz w:val="24"/>
          <w:szCs w:val="24"/>
        </w:rPr>
        <w:t xml:space="preserve"> that one day you discover a new room in your house, a room you’ve never visited. On opening the door, you notice that it’s full of dust, spiders’ webs, mice, rats, etc. A full, top-to-bottom cleaning of the whole </w:t>
      </w:r>
      <w:r w:rsidR="0047145D">
        <w:rPr>
          <w:rFonts w:ascii="Avenir Book" w:eastAsia="Minion" w:hAnsi="Avenir Book" w:cs="Times New Roman"/>
          <w:color w:val="231F20"/>
          <w:sz w:val="24"/>
          <w:szCs w:val="24"/>
        </w:rPr>
        <w:t xml:space="preserve">house </w:t>
      </w:r>
      <w:r w:rsidR="00504B7A" w:rsidRPr="00712528">
        <w:rPr>
          <w:rFonts w:ascii="Avenir Book" w:eastAsia="Minion" w:hAnsi="Avenir Book" w:cs="Times New Roman"/>
          <w:color w:val="231F20"/>
          <w:sz w:val="24"/>
          <w:szCs w:val="24"/>
        </w:rPr>
        <w:t>has to be done because merely opening the door lets so much dust into the other rooms. When you work with the Angels, it’s as t</w:t>
      </w:r>
      <w:r w:rsidR="0047145D">
        <w:rPr>
          <w:rFonts w:ascii="Avenir Book" w:eastAsia="Minion" w:hAnsi="Avenir Book" w:cs="Times New Roman"/>
          <w:color w:val="231F20"/>
          <w:sz w:val="24"/>
          <w:szCs w:val="24"/>
        </w:rPr>
        <w:t>hough you choose not to shut that</w:t>
      </w:r>
      <w:r w:rsidR="00504B7A" w:rsidRPr="00712528">
        <w:rPr>
          <w:rFonts w:ascii="Avenir Book" w:eastAsia="Minion" w:hAnsi="Avenir Book" w:cs="Times New Roman"/>
          <w:color w:val="231F20"/>
          <w:sz w:val="24"/>
          <w:szCs w:val="24"/>
        </w:rPr>
        <w:t xml:space="preserve"> door but to extend your house. You set to cleaning until the entire house is completely clean. </w:t>
      </w:r>
      <w:r w:rsidR="00504B7A" w:rsidRPr="00712528">
        <w:rPr>
          <w:rFonts w:ascii="Avenir Book" w:eastAsia="Minion" w:hAnsi="Avenir Book" w:cs="Times New Roman"/>
          <w:color w:val="231F20"/>
          <w:spacing w:val="-11"/>
          <w:sz w:val="24"/>
          <w:szCs w:val="24"/>
        </w:rPr>
        <w:t xml:space="preserve">As you </w:t>
      </w:r>
      <w:r w:rsidR="0047145D">
        <w:rPr>
          <w:rFonts w:ascii="Avenir Book" w:eastAsia="Minion" w:hAnsi="Avenir Book" w:cs="Times New Roman"/>
          <w:color w:val="231F20"/>
          <w:spacing w:val="-11"/>
          <w:sz w:val="24"/>
          <w:szCs w:val="24"/>
        </w:rPr>
        <w:t>work,</w:t>
      </w:r>
      <w:r w:rsidR="00504B7A" w:rsidRPr="00712528">
        <w:rPr>
          <w:rFonts w:ascii="Avenir Book" w:eastAsia="Minion" w:hAnsi="Avenir Book" w:cs="Times New Roman"/>
          <w:color w:val="231F20"/>
          <w:spacing w:val="-11"/>
          <w:sz w:val="24"/>
          <w:szCs w:val="24"/>
        </w:rPr>
        <w:t xml:space="preserve"> you discover treasures and books – which represent knowledge – in the new room, and you decide to add them to your bookshelves. </w:t>
      </w:r>
      <w:r w:rsidRPr="00712528">
        <w:rPr>
          <w:rFonts w:ascii="Avenir Book" w:eastAsia="Minion" w:hAnsi="Avenir Book" w:cs="Times New Roman"/>
          <w:color w:val="231F20"/>
          <w:spacing w:val="23"/>
          <w:sz w:val="24"/>
          <w:szCs w:val="24"/>
        </w:rPr>
        <w:t xml:space="preserve"> </w:t>
      </w:r>
    </w:p>
    <w:p w14:paraId="0AF432BC" w14:textId="77777777" w:rsidR="00A47B21" w:rsidRPr="00712528" w:rsidRDefault="00504B7A" w:rsidP="00F117FD">
      <w:pPr>
        <w:spacing w:line="240" w:lineRule="auto"/>
        <w:jc w:val="both"/>
        <w:rPr>
          <w:rFonts w:ascii="Avenir Book" w:eastAsia="Minion" w:hAnsi="Avenir Book" w:cs="Times New Roman"/>
          <w:color w:val="231F20"/>
          <w:sz w:val="24"/>
          <w:szCs w:val="24"/>
        </w:rPr>
      </w:pPr>
      <w:r w:rsidRPr="00712528">
        <w:rPr>
          <w:rFonts w:ascii="Avenir Book" w:eastAsia="Minion" w:hAnsi="Avenir Book" w:cs="Times New Roman"/>
          <w:color w:val="231F20"/>
          <w:spacing w:val="-10"/>
          <w:sz w:val="24"/>
          <w:szCs w:val="24"/>
        </w:rPr>
        <w:t xml:space="preserve">During periods of intense cleansing, we alternate from one extreme soul-state to another. </w:t>
      </w:r>
      <w:proofErr w:type="gramStart"/>
      <w:r w:rsidRPr="00712528">
        <w:rPr>
          <w:rFonts w:ascii="Avenir Book" w:eastAsia="Minion" w:hAnsi="Avenir Book" w:cs="Times New Roman"/>
          <w:color w:val="231F20"/>
          <w:spacing w:val="-10"/>
          <w:sz w:val="24"/>
          <w:szCs w:val="24"/>
        </w:rPr>
        <w:t>When we receive an important dream or nightmare, or when a particular event activates an opening of conscience, our entire being is perturbed.</w:t>
      </w:r>
      <w:proofErr w:type="gramEnd"/>
      <w:r w:rsidRPr="00712528">
        <w:rPr>
          <w:rFonts w:ascii="Avenir Book" w:eastAsia="Minion" w:hAnsi="Avenir Book" w:cs="Times New Roman"/>
          <w:color w:val="231F20"/>
          <w:spacing w:val="-10"/>
          <w:sz w:val="24"/>
          <w:szCs w:val="24"/>
        </w:rPr>
        <w:t xml:space="preserve"> That’s why </w:t>
      </w:r>
      <w:r w:rsidR="00A47B21" w:rsidRPr="00712528">
        <w:rPr>
          <w:rFonts w:ascii="Avenir Book" w:eastAsia="Minion" w:hAnsi="Avenir Book" w:cs="Times New Roman"/>
          <w:color w:val="231F20"/>
          <w:spacing w:val="-10"/>
          <w:sz w:val="24"/>
          <w:szCs w:val="24"/>
        </w:rPr>
        <w:t>we need to be aware and warn those close to us that unusual soul-states may manifest. In actual fact, we get a taste of the Qualities of the Angelic Energy, which leads us to experience states of true bliss, but as we need to cleanse our distorted memories, shortly afterwards, we plu</w:t>
      </w:r>
      <w:r w:rsidR="0047145D">
        <w:rPr>
          <w:rFonts w:ascii="Avenir Book" w:eastAsia="Minion" w:hAnsi="Avenir Book" w:cs="Times New Roman"/>
          <w:color w:val="231F20"/>
          <w:spacing w:val="-10"/>
          <w:sz w:val="24"/>
          <w:szCs w:val="24"/>
        </w:rPr>
        <w:t xml:space="preserve">nge into difficult soul-states </w:t>
      </w:r>
      <w:r w:rsidR="00A47B21" w:rsidRPr="00712528">
        <w:rPr>
          <w:rFonts w:ascii="Avenir Book" w:eastAsia="Minion" w:hAnsi="Avenir Book" w:cs="Times New Roman"/>
          <w:color w:val="231F20"/>
          <w:spacing w:val="-10"/>
          <w:sz w:val="24"/>
          <w:szCs w:val="24"/>
        </w:rPr>
        <w:t xml:space="preserve">and major anxiety may emerge. When we understand the process, we get used to it, and gradually, great stability is established. </w:t>
      </w:r>
      <w:r w:rsidR="00F117FD" w:rsidRPr="00712528">
        <w:rPr>
          <w:rFonts w:ascii="Avenir Book" w:eastAsia="Minion" w:hAnsi="Avenir Book" w:cs="Times New Roman"/>
          <w:color w:val="231F20"/>
          <w:spacing w:val="23"/>
          <w:sz w:val="24"/>
          <w:szCs w:val="24"/>
        </w:rPr>
        <w:t xml:space="preserve"> </w:t>
      </w:r>
      <w:r w:rsidR="00A47B21" w:rsidRPr="00712528">
        <w:rPr>
          <w:rFonts w:ascii="Avenir Book" w:eastAsia="Minion" w:hAnsi="Avenir Book" w:cs="Times New Roman"/>
          <w:color w:val="231F20"/>
          <w:spacing w:val="-1"/>
          <w:sz w:val="24"/>
          <w:szCs w:val="24"/>
        </w:rPr>
        <w:t xml:space="preserve">One day, we rediscover our Angel wings and we always feel good. This, however, may take years of inner work. </w:t>
      </w:r>
      <w:r w:rsidR="00F117FD" w:rsidRPr="00712528">
        <w:rPr>
          <w:rFonts w:ascii="Avenir Book" w:eastAsia="Minion" w:hAnsi="Avenir Book" w:cs="Times New Roman"/>
          <w:color w:val="231F20"/>
          <w:sz w:val="24"/>
          <w:szCs w:val="24"/>
        </w:rPr>
        <w:t xml:space="preserve"> </w:t>
      </w:r>
    </w:p>
    <w:p w14:paraId="554B02CE" w14:textId="77777777" w:rsidR="00F117FD" w:rsidRPr="00712528" w:rsidRDefault="0047145D" w:rsidP="00F117FD">
      <w:pPr>
        <w:spacing w:line="240" w:lineRule="auto"/>
        <w:jc w:val="both"/>
        <w:rPr>
          <w:rFonts w:ascii="Avenir Book" w:eastAsia="Minion" w:hAnsi="Avenir Book" w:cs="Times New Roman"/>
          <w:color w:val="231F20"/>
          <w:sz w:val="24"/>
          <w:szCs w:val="24"/>
        </w:rPr>
      </w:pPr>
      <w:r>
        <w:rPr>
          <w:rFonts w:ascii="Avenir Book" w:eastAsia="Minion" w:hAnsi="Avenir Book" w:cs="Times New Roman"/>
          <w:color w:val="231F20"/>
          <w:sz w:val="24"/>
          <w:szCs w:val="24"/>
        </w:rPr>
        <w:t xml:space="preserve">Meanwhile, </w:t>
      </w:r>
      <w:r w:rsidR="00F02F95" w:rsidRPr="00712528">
        <w:rPr>
          <w:rFonts w:ascii="Avenir Book" w:eastAsia="Minion" w:hAnsi="Avenir Book" w:cs="Times New Roman"/>
          <w:color w:val="231F20"/>
          <w:sz w:val="24"/>
          <w:szCs w:val="24"/>
        </w:rPr>
        <w:t>we are led to dream and perceive sig</w:t>
      </w:r>
      <w:r>
        <w:rPr>
          <w:rFonts w:ascii="Avenir Book" w:eastAsia="Minion" w:hAnsi="Avenir Book" w:cs="Times New Roman"/>
          <w:color w:val="231F20"/>
          <w:sz w:val="24"/>
          <w:szCs w:val="24"/>
        </w:rPr>
        <w:t>ns that</w:t>
      </w:r>
      <w:r w:rsidR="00F02F95" w:rsidRPr="00712528">
        <w:rPr>
          <w:rFonts w:ascii="Avenir Book" w:eastAsia="Minion" w:hAnsi="Avenir Book" w:cs="Times New Roman"/>
          <w:color w:val="231F20"/>
          <w:sz w:val="24"/>
          <w:szCs w:val="24"/>
        </w:rPr>
        <w:t xml:space="preserve"> turn up in our environment. A symbolic study of dreams and signs goes hand in hand with Angel Work, because symbols are the words of the language of our unconscious and our soul. By learning to read our daily life in symbolic language, we realize that chance or coincidence does not exist. </w:t>
      </w:r>
    </w:p>
    <w:p w14:paraId="39B76EA1" w14:textId="77777777" w:rsidR="00F117FD" w:rsidRPr="007C73D6" w:rsidRDefault="00F02F95" w:rsidP="00F117FD">
      <w:pPr>
        <w:spacing w:line="240" w:lineRule="auto"/>
        <w:jc w:val="both"/>
        <w:rPr>
          <w:rFonts w:ascii="Avenir Book" w:eastAsia="Minion" w:hAnsi="Avenir Book" w:cs="Times New Roman"/>
          <w:b/>
          <w:bCs/>
          <w:color w:val="231F20"/>
          <w:spacing w:val="-6"/>
          <w:sz w:val="24"/>
          <w:szCs w:val="24"/>
        </w:rPr>
      </w:pPr>
      <w:r w:rsidRPr="007C73D6">
        <w:rPr>
          <w:rFonts w:ascii="Avenir Book" w:eastAsia="Minion" w:hAnsi="Avenir Book" w:cs="Times New Roman"/>
          <w:b/>
          <w:bCs/>
          <w:color w:val="231F20"/>
          <w:spacing w:val="-6"/>
          <w:sz w:val="24"/>
          <w:szCs w:val="24"/>
        </w:rPr>
        <w:t xml:space="preserve">THE EFFECTS OF ANGEL WORK </w:t>
      </w:r>
      <w:r w:rsidR="00F117FD" w:rsidRPr="007C73D6">
        <w:rPr>
          <w:rFonts w:ascii="Avenir Book" w:eastAsia="Minion" w:hAnsi="Avenir Book" w:cs="Times New Roman"/>
          <w:b/>
          <w:bCs/>
          <w:color w:val="231F20"/>
          <w:spacing w:val="-12"/>
          <w:sz w:val="24"/>
          <w:szCs w:val="24"/>
        </w:rPr>
        <w:t xml:space="preserve"> </w:t>
      </w:r>
    </w:p>
    <w:p w14:paraId="4D1BEF81" w14:textId="77777777" w:rsidR="00F02F95" w:rsidRPr="00712528" w:rsidRDefault="00F02F95" w:rsidP="00F117FD">
      <w:pPr>
        <w:spacing w:after="0" w:line="240" w:lineRule="auto"/>
        <w:ind w:right="54"/>
        <w:jc w:val="both"/>
        <w:rPr>
          <w:rFonts w:ascii="Avenir Book" w:eastAsia="Minion" w:hAnsi="Avenir Book" w:cs="Times New Roman"/>
          <w:color w:val="231F20"/>
          <w:spacing w:val="-5"/>
          <w:sz w:val="24"/>
          <w:szCs w:val="24"/>
        </w:rPr>
      </w:pPr>
      <w:r w:rsidRPr="00712528">
        <w:rPr>
          <w:rFonts w:ascii="Avenir Book" w:eastAsia="Minion" w:hAnsi="Avenir Book" w:cs="Times New Roman"/>
          <w:color w:val="231F20"/>
          <w:spacing w:val="-5"/>
          <w:sz w:val="24"/>
          <w:szCs w:val="24"/>
        </w:rPr>
        <w:lastRenderedPageBreak/>
        <w:t xml:space="preserve">When carried out on a daily basis, Angel Work creates a gradual opening of our subconscious and unconscious that manifests in several ways: </w:t>
      </w:r>
    </w:p>
    <w:p w14:paraId="43BFF99C" w14:textId="77777777" w:rsidR="00F117FD" w:rsidRPr="00712528" w:rsidRDefault="00DC37D2" w:rsidP="00F117FD">
      <w:pPr>
        <w:spacing w:after="0" w:line="240" w:lineRule="auto"/>
        <w:ind w:right="54"/>
        <w:jc w:val="both"/>
        <w:rPr>
          <w:rFonts w:ascii="Avenir Book" w:eastAsia="Minion" w:hAnsi="Avenir Book" w:cs="Times New Roman"/>
          <w:position w:val="1"/>
          <w:sz w:val="24"/>
          <w:szCs w:val="24"/>
        </w:rPr>
      </w:pPr>
      <w:r w:rsidRPr="00712528">
        <w:rPr>
          <w:rFonts w:ascii="Avenir Book" w:eastAsia="Minion" w:hAnsi="Avenir Book" w:cs="Times New Roman"/>
          <w:color w:val="FF6600"/>
          <w:position w:val="1"/>
          <w:sz w:val="18"/>
          <w:szCs w:val="24"/>
          <w:highlight w:val="cyan"/>
        </w:rPr>
        <w:t>Circles with the point</w:t>
      </w:r>
    </w:p>
    <w:p w14:paraId="36D7B608" w14:textId="77777777" w:rsidR="00DC37D2" w:rsidRPr="00712528" w:rsidRDefault="00F117FD" w:rsidP="00DC37D2">
      <w:pPr>
        <w:spacing w:after="0" w:line="240" w:lineRule="auto"/>
        <w:ind w:right="54"/>
        <w:jc w:val="both"/>
        <w:rPr>
          <w:rFonts w:ascii="Avenir Book" w:eastAsia="Times New Roman" w:hAnsi="Avenir Book" w:cs="Times New Roman"/>
          <w:sz w:val="24"/>
          <w:szCs w:val="24"/>
        </w:rPr>
      </w:pPr>
      <w:r w:rsidRPr="00712528">
        <w:rPr>
          <w:rFonts w:ascii="Avenir Book" w:eastAsia="Times New Roman" w:hAnsi="Avenir Book" w:cs="Times New Roman"/>
          <w:sz w:val="24"/>
          <w:szCs w:val="24"/>
          <w:highlight w:val="cyan"/>
        </w:rPr>
        <w:t>*</w:t>
      </w:r>
      <w:r w:rsidRPr="00712528">
        <w:rPr>
          <w:rFonts w:ascii="Avenir Book" w:eastAsia="Times New Roman" w:hAnsi="Avenir Book" w:cs="Times New Roman"/>
          <w:sz w:val="24"/>
          <w:szCs w:val="24"/>
        </w:rPr>
        <w:t xml:space="preserve"> </w:t>
      </w:r>
      <w:r w:rsidR="00DC37D2" w:rsidRPr="00712528">
        <w:rPr>
          <w:rFonts w:ascii="Avenir Book" w:eastAsia="Times New Roman" w:hAnsi="Avenir Book" w:cs="Times New Roman"/>
          <w:sz w:val="24"/>
          <w:szCs w:val="24"/>
        </w:rPr>
        <w:t xml:space="preserve">Firstly, our soul-states swing from one extreme to another, e.g. from great well-being to deep anxiety; </w:t>
      </w:r>
    </w:p>
    <w:p w14:paraId="0C6F1B04" w14:textId="77777777" w:rsidR="00F117FD" w:rsidRPr="00712528" w:rsidRDefault="00F117FD" w:rsidP="00DC37D2">
      <w:pPr>
        <w:spacing w:after="0" w:line="240" w:lineRule="auto"/>
        <w:ind w:right="54"/>
        <w:jc w:val="both"/>
        <w:rPr>
          <w:rFonts w:ascii="Avenir Book" w:eastAsia="Minion" w:hAnsi="Avenir Book" w:cs="Times New Roman"/>
          <w:sz w:val="24"/>
          <w:szCs w:val="24"/>
        </w:rPr>
      </w:pPr>
      <w:r w:rsidRPr="00712528">
        <w:rPr>
          <w:rFonts w:ascii="Avenir Book" w:eastAsia="Times New Roman" w:hAnsi="Avenir Book" w:cs="Times New Roman"/>
          <w:sz w:val="24"/>
          <w:szCs w:val="24"/>
          <w:highlight w:val="cyan"/>
        </w:rPr>
        <w:t>*</w:t>
      </w:r>
      <w:r w:rsidRPr="00712528">
        <w:rPr>
          <w:rFonts w:ascii="Avenir Book" w:eastAsia="Times New Roman" w:hAnsi="Avenir Book" w:cs="Times New Roman"/>
          <w:sz w:val="24"/>
          <w:szCs w:val="24"/>
        </w:rPr>
        <w:t xml:space="preserve"> </w:t>
      </w:r>
      <w:r w:rsidR="00DC37D2" w:rsidRPr="00712528">
        <w:rPr>
          <w:rFonts w:ascii="Avenir Book" w:eastAsia="Times New Roman" w:hAnsi="Avenir Book" w:cs="Times New Roman"/>
          <w:sz w:val="24"/>
          <w:szCs w:val="24"/>
        </w:rPr>
        <w:t xml:space="preserve">The keenness of our senses (sight, hearing, smell, taste and touch) is considerably increased, and this leads us to develop </w:t>
      </w:r>
      <w:r w:rsidRPr="00712528">
        <w:rPr>
          <w:rFonts w:ascii="Avenir Book" w:eastAsia="Minion" w:hAnsi="Avenir Book" w:cs="Times New Roman"/>
          <w:color w:val="231F20"/>
          <w:spacing w:val="-1"/>
          <w:sz w:val="24"/>
          <w:szCs w:val="24"/>
        </w:rPr>
        <w:t>c</w:t>
      </w:r>
      <w:r w:rsidRPr="00712528">
        <w:rPr>
          <w:rFonts w:ascii="Avenir Book" w:eastAsia="Minion" w:hAnsi="Avenir Book" w:cs="Times New Roman"/>
          <w:color w:val="231F20"/>
          <w:sz w:val="24"/>
          <w:szCs w:val="24"/>
        </w:rPr>
        <w:t>lai</w:t>
      </w:r>
      <w:r w:rsidRPr="00712528">
        <w:rPr>
          <w:rFonts w:ascii="Avenir Book" w:eastAsia="Minion" w:hAnsi="Avenir Book" w:cs="Times New Roman"/>
          <w:color w:val="231F20"/>
          <w:spacing w:val="5"/>
          <w:sz w:val="24"/>
          <w:szCs w:val="24"/>
        </w:rPr>
        <w:t>r</w:t>
      </w:r>
      <w:r w:rsidRPr="00712528">
        <w:rPr>
          <w:rFonts w:ascii="Avenir Book" w:eastAsia="Minion" w:hAnsi="Avenir Book" w:cs="Times New Roman"/>
          <w:color w:val="231F20"/>
          <w:spacing w:val="-4"/>
          <w:sz w:val="24"/>
          <w:szCs w:val="24"/>
        </w:rPr>
        <w:t>vo</w:t>
      </w:r>
      <w:r w:rsidRPr="00712528">
        <w:rPr>
          <w:rFonts w:ascii="Avenir Book" w:eastAsia="Minion" w:hAnsi="Avenir Book" w:cs="Times New Roman"/>
          <w:color w:val="231F20"/>
          <w:spacing w:val="-2"/>
          <w:sz w:val="24"/>
          <w:szCs w:val="24"/>
        </w:rPr>
        <w:t>y</w:t>
      </w:r>
      <w:r w:rsidRPr="00712528">
        <w:rPr>
          <w:rFonts w:ascii="Avenir Book" w:eastAsia="Minion" w:hAnsi="Avenir Book" w:cs="Times New Roman"/>
          <w:color w:val="231F20"/>
          <w:sz w:val="24"/>
          <w:szCs w:val="24"/>
        </w:rPr>
        <w:t>an</w:t>
      </w:r>
      <w:r w:rsidRPr="00712528">
        <w:rPr>
          <w:rFonts w:ascii="Avenir Book" w:eastAsia="Minion" w:hAnsi="Avenir Book" w:cs="Times New Roman"/>
          <w:color w:val="231F20"/>
          <w:spacing w:val="-3"/>
          <w:sz w:val="24"/>
          <w:szCs w:val="24"/>
        </w:rPr>
        <w:t>c</w:t>
      </w:r>
      <w:r w:rsidRPr="00712528">
        <w:rPr>
          <w:rFonts w:ascii="Avenir Book" w:eastAsia="Minion" w:hAnsi="Avenir Book" w:cs="Times New Roman"/>
          <w:color w:val="231F20"/>
          <w:sz w:val="24"/>
          <w:szCs w:val="24"/>
        </w:rPr>
        <w:t>e,</w:t>
      </w:r>
      <w:r w:rsidR="00DC37D2" w:rsidRPr="00712528">
        <w:rPr>
          <w:rFonts w:ascii="Avenir Book" w:eastAsia="Minion" w:hAnsi="Avenir Book" w:cs="Times New Roman"/>
          <w:color w:val="231F20"/>
          <w:spacing w:val="-7"/>
          <w:sz w:val="24"/>
          <w:szCs w:val="24"/>
        </w:rPr>
        <w:t xml:space="preserve"> </w:t>
      </w:r>
      <w:r w:rsidRPr="00712528">
        <w:rPr>
          <w:rFonts w:ascii="Avenir Book" w:eastAsia="Minion" w:hAnsi="Avenir Book" w:cs="Times New Roman"/>
          <w:color w:val="231F20"/>
          <w:spacing w:val="-1"/>
          <w:sz w:val="24"/>
          <w:szCs w:val="24"/>
        </w:rPr>
        <w:t>c</w:t>
      </w:r>
      <w:r w:rsidRPr="00712528">
        <w:rPr>
          <w:rFonts w:ascii="Avenir Book" w:eastAsia="Minion" w:hAnsi="Avenir Book" w:cs="Times New Roman"/>
          <w:color w:val="231F20"/>
          <w:sz w:val="24"/>
          <w:szCs w:val="24"/>
        </w:rPr>
        <w:t>lai</w:t>
      </w:r>
      <w:r w:rsidRPr="00712528">
        <w:rPr>
          <w:rFonts w:ascii="Avenir Book" w:eastAsia="Minion" w:hAnsi="Avenir Book" w:cs="Times New Roman"/>
          <w:color w:val="231F20"/>
          <w:spacing w:val="2"/>
          <w:sz w:val="24"/>
          <w:szCs w:val="24"/>
        </w:rPr>
        <w:t>r</w:t>
      </w:r>
      <w:r w:rsidRPr="00712528">
        <w:rPr>
          <w:rFonts w:ascii="Avenir Book" w:eastAsia="Minion" w:hAnsi="Avenir Book" w:cs="Times New Roman"/>
          <w:color w:val="231F20"/>
          <w:sz w:val="24"/>
          <w:szCs w:val="24"/>
        </w:rPr>
        <w:t>audi</w:t>
      </w:r>
      <w:r w:rsidRPr="00712528">
        <w:rPr>
          <w:rFonts w:ascii="Avenir Book" w:eastAsia="Minion" w:hAnsi="Avenir Book" w:cs="Times New Roman"/>
          <w:color w:val="231F20"/>
          <w:spacing w:val="-1"/>
          <w:sz w:val="24"/>
          <w:szCs w:val="24"/>
        </w:rPr>
        <w:t>e</w:t>
      </w:r>
      <w:r w:rsidRPr="00712528">
        <w:rPr>
          <w:rFonts w:ascii="Avenir Book" w:eastAsia="Minion" w:hAnsi="Avenir Book" w:cs="Times New Roman"/>
          <w:color w:val="231F20"/>
          <w:sz w:val="24"/>
          <w:szCs w:val="24"/>
        </w:rPr>
        <w:t>n</w:t>
      </w:r>
      <w:r w:rsidRPr="00712528">
        <w:rPr>
          <w:rFonts w:ascii="Avenir Book" w:eastAsia="Minion" w:hAnsi="Avenir Book" w:cs="Times New Roman"/>
          <w:color w:val="231F20"/>
          <w:spacing w:val="-3"/>
          <w:sz w:val="24"/>
          <w:szCs w:val="24"/>
        </w:rPr>
        <w:t>c</w:t>
      </w:r>
      <w:r w:rsidRPr="00712528">
        <w:rPr>
          <w:rFonts w:ascii="Avenir Book" w:eastAsia="Minion" w:hAnsi="Avenir Book" w:cs="Times New Roman"/>
          <w:color w:val="231F20"/>
          <w:sz w:val="24"/>
          <w:szCs w:val="24"/>
        </w:rPr>
        <w:t xml:space="preserve">e </w:t>
      </w:r>
      <w:r w:rsidR="00DC37D2" w:rsidRPr="00712528">
        <w:rPr>
          <w:rFonts w:ascii="Avenir Book" w:eastAsia="Minion" w:hAnsi="Avenir Book" w:cs="Times New Roman"/>
          <w:color w:val="231F20"/>
          <w:spacing w:val="1"/>
          <w:sz w:val="24"/>
          <w:szCs w:val="24"/>
        </w:rPr>
        <w:t xml:space="preserve">and </w:t>
      </w:r>
      <w:r w:rsidRPr="00712528">
        <w:rPr>
          <w:rFonts w:ascii="Avenir Book" w:eastAsia="Minion" w:hAnsi="Avenir Book" w:cs="Times New Roman"/>
          <w:color w:val="231F20"/>
          <w:spacing w:val="-1"/>
          <w:sz w:val="24"/>
          <w:szCs w:val="24"/>
        </w:rPr>
        <w:t>c</w:t>
      </w:r>
      <w:r w:rsidRPr="00712528">
        <w:rPr>
          <w:rFonts w:ascii="Avenir Book" w:eastAsia="Minion" w:hAnsi="Avenir Book" w:cs="Times New Roman"/>
          <w:color w:val="231F20"/>
          <w:sz w:val="24"/>
          <w:szCs w:val="24"/>
        </w:rPr>
        <w:t>lairs</w:t>
      </w:r>
      <w:r w:rsidRPr="00712528">
        <w:rPr>
          <w:rFonts w:ascii="Avenir Book" w:eastAsia="Minion" w:hAnsi="Avenir Book" w:cs="Times New Roman"/>
          <w:color w:val="231F20"/>
          <w:spacing w:val="-1"/>
          <w:sz w:val="24"/>
          <w:szCs w:val="24"/>
        </w:rPr>
        <w:t>e</w:t>
      </w:r>
      <w:r w:rsidRPr="00712528">
        <w:rPr>
          <w:rFonts w:ascii="Avenir Book" w:eastAsia="Minion" w:hAnsi="Avenir Book" w:cs="Times New Roman"/>
          <w:color w:val="231F20"/>
          <w:sz w:val="24"/>
          <w:szCs w:val="24"/>
        </w:rPr>
        <w:t>n</w:t>
      </w:r>
      <w:r w:rsidRPr="00712528">
        <w:rPr>
          <w:rFonts w:ascii="Avenir Book" w:eastAsia="Minion" w:hAnsi="Avenir Book" w:cs="Times New Roman"/>
          <w:color w:val="231F20"/>
          <w:spacing w:val="1"/>
          <w:sz w:val="24"/>
          <w:szCs w:val="24"/>
        </w:rPr>
        <w:t>t</w:t>
      </w:r>
      <w:r w:rsidRPr="00712528">
        <w:rPr>
          <w:rFonts w:ascii="Avenir Book" w:eastAsia="Minion" w:hAnsi="Avenir Book" w:cs="Times New Roman"/>
          <w:color w:val="231F20"/>
          <w:sz w:val="24"/>
          <w:szCs w:val="24"/>
        </w:rPr>
        <w:t>i</w:t>
      </w:r>
      <w:r w:rsidRPr="00712528">
        <w:rPr>
          <w:rFonts w:ascii="Avenir Book" w:eastAsia="Minion" w:hAnsi="Avenir Book" w:cs="Times New Roman"/>
          <w:color w:val="231F20"/>
          <w:spacing w:val="-1"/>
          <w:sz w:val="24"/>
          <w:szCs w:val="24"/>
        </w:rPr>
        <w:t>e</w:t>
      </w:r>
      <w:r w:rsidRPr="00712528">
        <w:rPr>
          <w:rFonts w:ascii="Avenir Book" w:eastAsia="Minion" w:hAnsi="Avenir Book" w:cs="Times New Roman"/>
          <w:color w:val="231F20"/>
          <w:sz w:val="24"/>
          <w:szCs w:val="24"/>
        </w:rPr>
        <w:t>n</w:t>
      </w:r>
      <w:r w:rsidRPr="00712528">
        <w:rPr>
          <w:rFonts w:ascii="Avenir Book" w:eastAsia="Minion" w:hAnsi="Avenir Book" w:cs="Times New Roman"/>
          <w:color w:val="231F20"/>
          <w:spacing w:val="-3"/>
          <w:sz w:val="24"/>
          <w:szCs w:val="24"/>
        </w:rPr>
        <w:t>c</w:t>
      </w:r>
      <w:r w:rsidRPr="00712528">
        <w:rPr>
          <w:rFonts w:ascii="Avenir Book" w:eastAsia="Minion" w:hAnsi="Avenir Book" w:cs="Times New Roman"/>
          <w:color w:val="231F20"/>
          <w:sz w:val="24"/>
          <w:szCs w:val="24"/>
        </w:rPr>
        <w:t>e</w:t>
      </w:r>
      <w:proofErr w:type="gramStart"/>
      <w:r w:rsidRPr="00712528">
        <w:rPr>
          <w:rFonts w:ascii="Avenir Book" w:eastAsia="Minion" w:hAnsi="Avenir Book" w:cs="Times New Roman"/>
          <w:color w:val="231F20"/>
          <w:sz w:val="24"/>
          <w:szCs w:val="24"/>
        </w:rPr>
        <w:t>;</w:t>
      </w:r>
      <w:proofErr w:type="gramEnd"/>
    </w:p>
    <w:p w14:paraId="1D6C0E38" w14:textId="77777777" w:rsidR="00DC37D2" w:rsidRPr="00712528" w:rsidRDefault="00F117FD" w:rsidP="00F117FD">
      <w:pPr>
        <w:spacing w:after="0" w:line="240" w:lineRule="auto"/>
        <w:ind w:right="50"/>
        <w:jc w:val="both"/>
        <w:rPr>
          <w:rFonts w:ascii="Avenir Book" w:eastAsia="Times New Roman" w:hAnsi="Avenir Book" w:cs="Times New Roman"/>
          <w:sz w:val="24"/>
          <w:szCs w:val="24"/>
        </w:rPr>
      </w:pPr>
      <w:r w:rsidRPr="00712528">
        <w:rPr>
          <w:rFonts w:ascii="Avenir Book" w:eastAsia="Times New Roman" w:hAnsi="Avenir Book" w:cs="Times New Roman"/>
          <w:sz w:val="24"/>
          <w:szCs w:val="24"/>
          <w:highlight w:val="cyan"/>
        </w:rPr>
        <w:t>*</w:t>
      </w:r>
      <w:r w:rsidRPr="00712528">
        <w:rPr>
          <w:rFonts w:ascii="Avenir Book" w:eastAsia="Times New Roman" w:hAnsi="Avenir Book" w:cs="Times New Roman"/>
          <w:sz w:val="24"/>
          <w:szCs w:val="24"/>
        </w:rPr>
        <w:t xml:space="preserve"> </w:t>
      </w:r>
      <w:r w:rsidR="00DC37D2" w:rsidRPr="00712528">
        <w:rPr>
          <w:rFonts w:ascii="Avenir Book" w:eastAsia="Times New Roman" w:hAnsi="Avenir Book" w:cs="Times New Roman"/>
          <w:sz w:val="24"/>
          <w:szCs w:val="24"/>
        </w:rPr>
        <w:t>There is a gradual increase in the frequency and intensity of our dreams, and we can better interpret them</w:t>
      </w:r>
      <w:proofErr w:type="gramStart"/>
      <w:r w:rsidR="00DC37D2" w:rsidRPr="00712528">
        <w:rPr>
          <w:rFonts w:ascii="Avenir Book" w:eastAsia="Times New Roman" w:hAnsi="Avenir Book" w:cs="Times New Roman"/>
          <w:sz w:val="24"/>
          <w:szCs w:val="24"/>
        </w:rPr>
        <w:t>;</w:t>
      </w:r>
      <w:proofErr w:type="gramEnd"/>
      <w:r w:rsidR="00DC37D2" w:rsidRPr="00712528">
        <w:rPr>
          <w:rFonts w:ascii="Avenir Book" w:eastAsia="Times New Roman" w:hAnsi="Avenir Book" w:cs="Times New Roman"/>
          <w:sz w:val="24"/>
          <w:szCs w:val="24"/>
        </w:rPr>
        <w:t xml:space="preserve"> </w:t>
      </w:r>
    </w:p>
    <w:p w14:paraId="556A42CC" w14:textId="77777777" w:rsidR="00F117FD" w:rsidRPr="00712528" w:rsidRDefault="00F117FD" w:rsidP="00F117FD">
      <w:pPr>
        <w:spacing w:after="0" w:line="240" w:lineRule="auto"/>
        <w:ind w:right="50"/>
        <w:jc w:val="both"/>
        <w:rPr>
          <w:rFonts w:ascii="Avenir Book" w:eastAsia="Minion" w:hAnsi="Avenir Book" w:cs="Times New Roman"/>
          <w:sz w:val="24"/>
          <w:szCs w:val="24"/>
        </w:rPr>
      </w:pPr>
      <w:r w:rsidRPr="00712528">
        <w:rPr>
          <w:rFonts w:ascii="Avenir Book" w:eastAsia="Times New Roman" w:hAnsi="Avenir Book" w:cs="Times New Roman"/>
          <w:sz w:val="24"/>
          <w:szCs w:val="24"/>
          <w:highlight w:val="cyan"/>
        </w:rPr>
        <w:t>*</w:t>
      </w:r>
      <w:r w:rsidRPr="00712528">
        <w:rPr>
          <w:rFonts w:ascii="Avenir Book" w:eastAsia="Times New Roman" w:hAnsi="Avenir Book" w:cs="Times New Roman"/>
          <w:sz w:val="24"/>
          <w:szCs w:val="24"/>
        </w:rPr>
        <w:t xml:space="preserve"> </w:t>
      </w:r>
      <w:r w:rsidR="00DC37D2" w:rsidRPr="00712528">
        <w:rPr>
          <w:rFonts w:ascii="Avenir Book" w:eastAsia="Minion" w:hAnsi="Avenir Book" w:cs="Times New Roman"/>
          <w:color w:val="231F20"/>
          <w:spacing w:val="-24"/>
          <w:sz w:val="24"/>
          <w:szCs w:val="24"/>
        </w:rPr>
        <w:t xml:space="preserve">The </w:t>
      </w:r>
      <w:r w:rsidRPr="00712528">
        <w:rPr>
          <w:rFonts w:ascii="Avenir Book" w:eastAsia="Minion" w:hAnsi="Avenir Book" w:cs="Times New Roman"/>
          <w:color w:val="231F20"/>
          <w:sz w:val="24"/>
          <w:szCs w:val="24"/>
        </w:rPr>
        <w:t>in</w:t>
      </w:r>
      <w:r w:rsidRPr="00712528">
        <w:rPr>
          <w:rFonts w:ascii="Avenir Book" w:eastAsia="Minion" w:hAnsi="Avenir Book" w:cs="Times New Roman"/>
          <w:color w:val="231F20"/>
          <w:spacing w:val="-2"/>
          <w:sz w:val="24"/>
          <w:szCs w:val="24"/>
        </w:rPr>
        <w:t>t</w:t>
      </w:r>
      <w:r w:rsidRPr="00712528">
        <w:rPr>
          <w:rFonts w:ascii="Avenir Book" w:eastAsia="Minion" w:hAnsi="Avenir Book" w:cs="Times New Roman"/>
          <w:color w:val="231F20"/>
          <w:spacing w:val="-1"/>
          <w:sz w:val="24"/>
          <w:szCs w:val="24"/>
        </w:rPr>
        <w:t>e</w:t>
      </w:r>
      <w:r w:rsidRPr="00712528">
        <w:rPr>
          <w:rFonts w:ascii="Avenir Book" w:eastAsia="Minion" w:hAnsi="Avenir Book" w:cs="Times New Roman"/>
          <w:color w:val="231F20"/>
          <w:spacing w:val="3"/>
          <w:sz w:val="24"/>
          <w:szCs w:val="24"/>
        </w:rPr>
        <w:t>r</w:t>
      </w:r>
      <w:r w:rsidRPr="00712528">
        <w:rPr>
          <w:rFonts w:ascii="Avenir Book" w:eastAsia="Minion" w:hAnsi="Avenir Book" w:cs="Times New Roman"/>
          <w:color w:val="231F20"/>
          <w:spacing w:val="-1"/>
          <w:sz w:val="24"/>
          <w:szCs w:val="24"/>
        </w:rPr>
        <w:t>p</w:t>
      </w:r>
      <w:r w:rsidR="00DC37D2" w:rsidRPr="00712528">
        <w:rPr>
          <w:rFonts w:ascii="Avenir Book" w:eastAsia="Minion" w:hAnsi="Avenir Book" w:cs="Times New Roman"/>
          <w:color w:val="231F20"/>
          <w:sz w:val="24"/>
          <w:szCs w:val="24"/>
        </w:rPr>
        <w:t>re</w:t>
      </w:r>
      <w:r w:rsidRPr="00712528">
        <w:rPr>
          <w:rFonts w:ascii="Avenir Book" w:eastAsia="Minion" w:hAnsi="Avenir Book" w:cs="Times New Roman"/>
          <w:color w:val="231F20"/>
          <w:sz w:val="24"/>
          <w:szCs w:val="24"/>
        </w:rPr>
        <w:t>ta</w:t>
      </w:r>
      <w:r w:rsidRPr="00712528">
        <w:rPr>
          <w:rFonts w:ascii="Avenir Book" w:eastAsia="Minion" w:hAnsi="Avenir Book" w:cs="Times New Roman"/>
          <w:color w:val="231F20"/>
          <w:spacing w:val="1"/>
          <w:sz w:val="24"/>
          <w:szCs w:val="24"/>
        </w:rPr>
        <w:t>t</w:t>
      </w:r>
      <w:r w:rsidRPr="00712528">
        <w:rPr>
          <w:rFonts w:ascii="Avenir Book" w:eastAsia="Minion" w:hAnsi="Avenir Book" w:cs="Times New Roman"/>
          <w:color w:val="231F20"/>
          <w:sz w:val="24"/>
          <w:szCs w:val="24"/>
        </w:rPr>
        <w:t>i</w:t>
      </w:r>
      <w:r w:rsidRPr="00712528">
        <w:rPr>
          <w:rFonts w:ascii="Avenir Book" w:eastAsia="Minion" w:hAnsi="Avenir Book" w:cs="Times New Roman"/>
          <w:color w:val="231F20"/>
          <w:spacing w:val="-1"/>
          <w:sz w:val="24"/>
          <w:szCs w:val="24"/>
        </w:rPr>
        <w:t>o</w:t>
      </w:r>
      <w:r w:rsidRPr="00712528">
        <w:rPr>
          <w:rFonts w:ascii="Avenir Book" w:eastAsia="Minion" w:hAnsi="Avenir Book" w:cs="Times New Roman"/>
          <w:color w:val="231F20"/>
          <w:sz w:val="24"/>
          <w:szCs w:val="24"/>
        </w:rPr>
        <w:t>n</w:t>
      </w:r>
      <w:r w:rsidRPr="00712528">
        <w:rPr>
          <w:rFonts w:ascii="Avenir Book" w:eastAsia="Minion" w:hAnsi="Avenir Book" w:cs="Times New Roman"/>
          <w:color w:val="231F20"/>
          <w:spacing w:val="-1"/>
          <w:sz w:val="24"/>
          <w:szCs w:val="24"/>
        </w:rPr>
        <w:t xml:space="preserve"> </w:t>
      </w:r>
      <w:r w:rsidR="00DC37D2" w:rsidRPr="00712528">
        <w:rPr>
          <w:rFonts w:ascii="Avenir Book" w:eastAsia="Minion" w:hAnsi="Avenir Book" w:cs="Times New Roman"/>
          <w:color w:val="231F20"/>
          <w:spacing w:val="-1"/>
          <w:sz w:val="24"/>
          <w:szCs w:val="24"/>
        </w:rPr>
        <w:t xml:space="preserve">of dreams along with the </w:t>
      </w:r>
      <w:r w:rsidR="00DC37D2" w:rsidRPr="0047145D">
        <w:rPr>
          <w:rFonts w:ascii="Avenir Book" w:eastAsia="Minion" w:hAnsi="Avenir Book" w:cs="Times New Roman"/>
          <w:i/>
          <w:color w:val="231F20"/>
          <w:spacing w:val="-1"/>
          <w:sz w:val="24"/>
          <w:szCs w:val="24"/>
        </w:rPr>
        <w:t>reading</w:t>
      </w:r>
      <w:r w:rsidR="00DC37D2" w:rsidRPr="00712528">
        <w:rPr>
          <w:rFonts w:ascii="Avenir Book" w:eastAsia="Minion" w:hAnsi="Avenir Book" w:cs="Times New Roman"/>
          <w:color w:val="231F20"/>
          <w:spacing w:val="-1"/>
          <w:sz w:val="24"/>
          <w:szCs w:val="24"/>
        </w:rPr>
        <w:t xml:space="preserve"> of everyday signs engenders deep, mystical experiences</w:t>
      </w:r>
      <w:proofErr w:type="gramStart"/>
      <w:r w:rsidR="00DC37D2" w:rsidRPr="00712528">
        <w:rPr>
          <w:rFonts w:ascii="Avenir Book" w:eastAsia="Minion" w:hAnsi="Avenir Book" w:cs="Times New Roman"/>
          <w:color w:val="231F20"/>
          <w:spacing w:val="-1"/>
          <w:sz w:val="24"/>
          <w:szCs w:val="24"/>
        </w:rPr>
        <w:t>;</w:t>
      </w:r>
      <w:proofErr w:type="gramEnd"/>
      <w:r w:rsidR="00DC37D2" w:rsidRPr="00712528">
        <w:rPr>
          <w:rFonts w:ascii="Avenir Book" w:eastAsia="Minion" w:hAnsi="Avenir Book" w:cs="Times New Roman"/>
          <w:color w:val="231F20"/>
          <w:spacing w:val="-1"/>
          <w:sz w:val="24"/>
          <w:szCs w:val="24"/>
        </w:rPr>
        <w:t xml:space="preserve"> </w:t>
      </w:r>
    </w:p>
    <w:p w14:paraId="68917EBF" w14:textId="77777777" w:rsidR="00DC37D2" w:rsidRPr="00712528" w:rsidRDefault="00F117FD" w:rsidP="00DC37D2">
      <w:pPr>
        <w:spacing w:after="0" w:line="240" w:lineRule="auto"/>
        <w:ind w:right="46"/>
        <w:jc w:val="both"/>
        <w:rPr>
          <w:rFonts w:ascii="Avenir Book" w:eastAsia="Minion" w:hAnsi="Avenir Book" w:cs="Times New Roman"/>
          <w:color w:val="231F20"/>
          <w:spacing w:val="3"/>
          <w:sz w:val="24"/>
          <w:szCs w:val="24"/>
        </w:rPr>
      </w:pPr>
      <w:r w:rsidRPr="00712528">
        <w:rPr>
          <w:rFonts w:ascii="Avenir Book" w:eastAsia="Times New Roman" w:hAnsi="Avenir Book" w:cs="Times New Roman"/>
          <w:sz w:val="24"/>
          <w:szCs w:val="24"/>
          <w:highlight w:val="cyan"/>
        </w:rPr>
        <w:t>*</w:t>
      </w:r>
      <w:r w:rsidRPr="00712528">
        <w:rPr>
          <w:rFonts w:ascii="Avenir Book" w:eastAsia="Times New Roman" w:hAnsi="Avenir Book" w:cs="Times New Roman"/>
          <w:sz w:val="24"/>
          <w:szCs w:val="24"/>
        </w:rPr>
        <w:t xml:space="preserve"> </w:t>
      </w:r>
      <w:r w:rsidR="00DC37D2" w:rsidRPr="00712528">
        <w:rPr>
          <w:rFonts w:ascii="Avenir Book" w:eastAsia="Minion" w:hAnsi="Avenir Book" w:cs="Times New Roman"/>
          <w:color w:val="231F20"/>
          <w:spacing w:val="-2"/>
          <w:sz w:val="24"/>
          <w:szCs w:val="24"/>
        </w:rPr>
        <w:t>We</w:t>
      </w:r>
      <w:r w:rsidRPr="00712528">
        <w:rPr>
          <w:rFonts w:ascii="Avenir Book" w:eastAsia="Minion" w:hAnsi="Avenir Book" w:cs="Times New Roman"/>
          <w:color w:val="231F20"/>
          <w:spacing w:val="3"/>
          <w:sz w:val="24"/>
          <w:szCs w:val="24"/>
        </w:rPr>
        <w:t xml:space="preserve"> </w:t>
      </w:r>
      <w:r w:rsidRPr="00712528">
        <w:rPr>
          <w:rFonts w:ascii="Avenir Book" w:eastAsia="Minion" w:hAnsi="Avenir Book" w:cs="Times New Roman"/>
          <w:color w:val="231F20"/>
          <w:spacing w:val="-2"/>
          <w:sz w:val="24"/>
          <w:szCs w:val="24"/>
        </w:rPr>
        <w:t>a</w:t>
      </w:r>
      <w:r w:rsidRPr="00712528">
        <w:rPr>
          <w:rFonts w:ascii="Avenir Book" w:eastAsia="Minion" w:hAnsi="Avenir Book" w:cs="Times New Roman"/>
          <w:color w:val="231F20"/>
          <w:spacing w:val="-5"/>
          <w:sz w:val="24"/>
          <w:szCs w:val="24"/>
        </w:rPr>
        <w:t>c</w:t>
      </w:r>
      <w:r w:rsidRPr="00712528">
        <w:rPr>
          <w:rFonts w:ascii="Avenir Book" w:eastAsia="Minion" w:hAnsi="Avenir Book" w:cs="Times New Roman"/>
          <w:color w:val="231F20"/>
          <w:spacing w:val="-3"/>
          <w:sz w:val="24"/>
          <w:szCs w:val="24"/>
        </w:rPr>
        <w:t>q</w:t>
      </w:r>
      <w:r w:rsidRPr="00712528">
        <w:rPr>
          <w:rFonts w:ascii="Avenir Book" w:eastAsia="Minion" w:hAnsi="Avenir Book" w:cs="Times New Roman"/>
          <w:color w:val="231F20"/>
          <w:spacing w:val="-2"/>
          <w:sz w:val="24"/>
          <w:szCs w:val="24"/>
        </w:rPr>
        <w:t>ui</w:t>
      </w:r>
      <w:r w:rsidR="00DC37D2" w:rsidRPr="00712528">
        <w:rPr>
          <w:rFonts w:ascii="Avenir Book" w:eastAsia="Minion" w:hAnsi="Avenir Book" w:cs="Times New Roman"/>
          <w:color w:val="231F20"/>
          <w:spacing w:val="-2"/>
          <w:sz w:val="24"/>
          <w:szCs w:val="24"/>
        </w:rPr>
        <w:t>re g</w:t>
      </w:r>
      <w:r w:rsidRPr="00712528">
        <w:rPr>
          <w:rFonts w:ascii="Avenir Book" w:eastAsia="Minion" w:hAnsi="Avenir Book" w:cs="Times New Roman"/>
          <w:color w:val="231F20"/>
          <w:spacing w:val="2"/>
          <w:sz w:val="24"/>
          <w:szCs w:val="24"/>
        </w:rPr>
        <w:t>r</w:t>
      </w:r>
      <w:r w:rsidR="00DC37D2" w:rsidRPr="00712528">
        <w:rPr>
          <w:rFonts w:ascii="Avenir Book" w:eastAsia="Minion" w:hAnsi="Avenir Book" w:cs="Times New Roman"/>
          <w:color w:val="231F20"/>
          <w:spacing w:val="2"/>
          <w:sz w:val="24"/>
          <w:szCs w:val="24"/>
        </w:rPr>
        <w:t>ea</w:t>
      </w:r>
      <w:r w:rsidRPr="00712528">
        <w:rPr>
          <w:rFonts w:ascii="Avenir Book" w:eastAsia="Minion" w:hAnsi="Avenir Book" w:cs="Times New Roman"/>
          <w:color w:val="231F20"/>
          <w:sz w:val="24"/>
          <w:szCs w:val="24"/>
        </w:rPr>
        <w:t>t</w:t>
      </w:r>
      <w:r w:rsidRPr="00712528">
        <w:rPr>
          <w:rFonts w:ascii="Avenir Book" w:eastAsia="Minion" w:hAnsi="Avenir Book" w:cs="Times New Roman"/>
          <w:color w:val="231F20"/>
          <w:spacing w:val="3"/>
          <w:sz w:val="24"/>
          <w:szCs w:val="24"/>
        </w:rPr>
        <w:t xml:space="preserve"> </w:t>
      </w:r>
      <w:r w:rsidR="00DC37D2" w:rsidRPr="00712528">
        <w:rPr>
          <w:rFonts w:ascii="Avenir Book" w:eastAsia="Minion" w:hAnsi="Avenir Book" w:cs="Times New Roman"/>
          <w:color w:val="231F20"/>
          <w:spacing w:val="3"/>
          <w:sz w:val="24"/>
          <w:szCs w:val="24"/>
        </w:rPr>
        <w:t>spiritual autonomy, because by studying</w:t>
      </w:r>
      <w:r w:rsidR="0047145D">
        <w:rPr>
          <w:rFonts w:ascii="Avenir Book" w:eastAsia="Minion" w:hAnsi="Avenir Book" w:cs="Times New Roman"/>
          <w:color w:val="231F20"/>
          <w:spacing w:val="3"/>
          <w:sz w:val="24"/>
          <w:szCs w:val="24"/>
        </w:rPr>
        <w:t xml:space="preserve"> dreams and signs, we </w:t>
      </w:r>
      <w:r w:rsidR="003F0E3C" w:rsidRPr="00E03649">
        <w:rPr>
          <w:rFonts w:ascii="Avenir Book" w:eastAsia="Minion" w:hAnsi="Avenir Book" w:cs="Times New Roman"/>
          <w:color w:val="231F20"/>
          <w:spacing w:val="3"/>
          <w:sz w:val="24"/>
          <w:szCs w:val="24"/>
        </w:rPr>
        <w:t>are taught</w:t>
      </w:r>
      <w:r w:rsidR="0047145D">
        <w:rPr>
          <w:rFonts w:ascii="Avenir Book" w:eastAsia="Minion" w:hAnsi="Avenir Book" w:cs="Times New Roman"/>
          <w:color w:val="231F20"/>
          <w:spacing w:val="3"/>
          <w:sz w:val="24"/>
          <w:szCs w:val="24"/>
        </w:rPr>
        <w:t xml:space="preserve"> </w:t>
      </w:r>
      <w:r w:rsidR="00DC37D2" w:rsidRPr="00712528">
        <w:rPr>
          <w:rFonts w:ascii="Avenir Book" w:eastAsia="Minion" w:hAnsi="Avenir Book" w:cs="Times New Roman"/>
          <w:color w:val="231F20"/>
          <w:spacing w:val="3"/>
          <w:sz w:val="24"/>
          <w:szCs w:val="24"/>
        </w:rPr>
        <w:t xml:space="preserve">the various stages of our </w:t>
      </w:r>
      <w:proofErr w:type="spellStart"/>
      <w:r w:rsidR="00DC37D2" w:rsidRPr="00712528">
        <w:rPr>
          <w:rFonts w:ascii="Avenir Book" w:eastAsia="Minion" w:hAnsi="Avenir Book" w:cs="Times New Roman"/>
          <w:color w:val="231F20"/>
          <w:spacing w:val="3"/>
          <w:sz w:val="24"/>
          <w:szCs w:val="24"/>
        </w:rPr>
        <w:t>initiatic</w:t>
      </w:r>
      <w:proofErr w:type="spellEnd"/>
      <w:r w:rsidR="00DC37D2" w:rsidRPr="00712528">
        <w:rPr>
          <w:rFonts w:ascii="Avenir Book" w:eastAsia="Minion" w:hAnsi="Avenir Book" w:cs="Times New Roman"/>
          <w:color w:val="231F20"/>
          <w:spacing w:val="3"/>
          <w:sz w:val="24"/>
          <w:szCs w:val="24"/>
        </w:rPr>
        <w:t xml:space="preserve"> journey</w:t>
      </w:r>
      <w:proofErr w:type="gramStart"/>
      <w:r w:rsidR="00DC37D2" w:rsidRPr="00712528">
        <w:rPr>
          <w:rFonts w:ascii="Avenir Book" w:eastAsia="Minion" w:hAnsi="Avenir Book" w:cs="Times New Roman"/>
          <w:color w:val="231F20"/>
          <w:spacing w:val="3"/>
          <w:sz w:val="24"/>
          <w:szCs w:val="24"/>
        </w:rPr>
        <w:t>;</w:t>
      </w:r>
      <w:proofErr w:type="gramEnd"/>
      <w:r w:rsidR="00DC37D2" w:rsidRPr="00712528">
        <w:rPr>
          <w:rFonts w:ascii="Avenir Book" w:eastAsia="Minion" w:hAnsi="Avenir Book" w:cs="Times New Roman"/>
          <w:color w:val="231F20"/>
          <w:spacing w:val="3"/>
          <w:sz w:val="24"/>
          <w:szCs w:val="24"/>
        </w:rPr>
        <w:t xml:space="preserve"> </w:t>
      </w:r>
    </w:p>
    <w:p w14:paraId="30B86225" w14:textId="77777777" w:rsidR="006B2A00" w:rsidRPr="00712528" w:rsidRDefault="00F117FD" w:rsidP="006B2A00">
      <w:pPr>
        <w:spacing w:after="0" w:line="240" w:lineRule="auto"/>
        <w:ind w:right="46"/>
        <w:jc w:val="both"/>
        <w:rPr>
          <w:rFonts w:ascii="Avenir Book" w:eastAsia="Times New Roman" w:hAnsi="Avenir Book" w:cs="Times New Roman"/>
          <w:sz w:val="24"/>
          <w:szCs w:val="24"/>
        </w:rPr>
      </w:pPr>
      <w:r w:rsidRPr="00712528">
        <w:rPr>
          <w:rFonts w:ascii="Avenir Book" w:eastAsia="Times New Roman" w:hAnsi="Avenir Book" w:cs="Times New Roman"/>
          <w:sz w:val="24"/>
          <w:szCs w:val="24"/>
          <w:highlight w:val="cyan"/>
        </w:rPr>
        <w:t>*</w:t>
      </w:r>
      <w:r w:rsidRPr="00712528">
        <w:rPr>
          <w:rFonts w:ascii="Avenir Book" w:eastAsia="Times New Roman" w:hAnsi="Avenir Book" w:cs="Times New Roman"/>
          <w:sz w:val="24"/>
          <w:szCs w:val="24"/>
        </w:rPr>
        <w:t xml:space="preserve"> </w:t>
      </w:r>
      <w:r w:rsidR="00DC37D2" w:rsidRPr="00712528">
        <w:rPr>
          <w:rFonts w:ascii="Avenir Book" w:eastAsia="Times New Roman" w:hAnsi="Avenir Book" w:cs="Times New Roman"/>
          <w:sz w:val="24"/>
          <w:szCs w:val="24"/>
        </w:rPr>
        <w:t xml:space="preserve">Our soul acquires the ability to leave our body and visit the different worlds and dimensions, and hence gradually discover the secrets of the Universe. </w:t>
      </w:r>
    </w:p>
    <w:p w14:paraId="2C99E97A" w14:textId="77777777" w:rsidR="00F117FD" w:rsidRPr="00712528" w:rsidRDefault="00F117FD" w:rsidP="006B2A00">
      <w:pPr>
        <w:spacing w:after="0" w:line="240" w:lineRule="auto"/>
        <w:ind w:right="46"/>
        <w:jc w:val="both"/>
        <w:rPr>
          <w:rFonts w:ascii="Avenir Book" w:hAnsi="Avenir Book" w:cs="Times New Roman"/>
          <w:sz w:val="24"/>
          <w:szCs w:val="24"/>
        </w:rPr>
      </w:pPr>
    </w:p>
    <w:p w14:paraId="279EC477" w14:textId="77777777" w:rsidR="00F117FD" w:rsidRPr="00712528" w:rsidRDefault="006B2A00" w:rsidP="00F117FD">
      <w:pPr>
        <w:spacing w:after="0" w:line="240" w:lineRule="auto"/>
        <w:ind w:right="54"/>
        <w:jc w:val="both"/>
        <w:rPr>
          <w:rFonts w:ascii="Avenir Book" w:eastAsia="Minion" w:hAnsi="Avenir Book" w:cs="Times New Roman"/>
          <w:sz w:val="24"/>
          <w:szCs w:val="24"/>
        </w:rPr>
      </w:pPr>
      <w:r w:rsidRPr="00712528">
        <w:rPr>
          <w:rFonts w:ascii="Avenir Book" w:eastAsia="Minion" w:hAnsi="Avenir Book" w:cs="Times New Roman"/>
          <w:color w:val="231F20"/>
          <w:spacing w:val="-2"/>
          <w:sz w:val="24"/>
          <w:szCs w:val="24"/>
        </w:rPr>
        <w:t xml:space="preserve">Work with Angelic Energies leads us well beyond time and space: the Angels help us travel through the parallel worlds and the multiple realities of the Universe. </w:t>
      </w:r>
    </w:p>
    <w:p w14:paraId="10E3C63A" w14:textId="77777777" w:rsidR="00F117FD" w:rsidRPr="00712528" w:rsidRDefault="00F117FD" w:rsidP="00F117FD">
      <w:pPr>
        <w:spacing w:after="0" w:line="240" w:lineRule="auto"/>
        <w:ind w:right="54"/>
        <w:jc w:val="both"/>
        <w:rPr>
          <w:rFonts w:ascii="Avenir Book" w:eastAsia="Minion" w:hAnsi="Avenir Book" w:cs="Times New Roman"/>
          <w:bCs/>
          <w:color w:val="231F20"/>
          <w:sz w:val="24"/>
          <w:szCs w:val="24"/>
        </w:rPr>
      </w:pPr>
    </w:p>
    <w:p w14:paraId="0D384D01" w14:textId="77777777" w:rsidR="00F117FD" w:rsidRPr="00712528" w:rsidRDefault="00F117FD" w:rsidP="00F117FD">
      <w:pPr>
        <w:spacing w:after="0" w:line="240" w:lineRule="auto"/>
        <w:ind w:right="54"/>
        <w:jc w:val="both"/>
        <w:rPr>
          <w:rFonts w:ascii="Avenir Book" w:eastAsia="Minion" w:hAnsi="Avenir Book" w:cs="Times New Roman"/>
          <w:bCs/>
          <w:color w:val="231F20"/>
          <w:sz w:val="24"/>
          <w:szCs w:val="24"/>
        </w:rPr>
      </w:pPr>
    </w:p>
    <w:p w14:paraId="43EEE01A" w14:textId="77777777" w:rsidR="00F117FD" w:rsidRPr="007C73D6" w:rsidRDefault="006B2A00" w:rsidP="00F117FD">
      <w:pPr>
        <w:spacing w:after="0" w:line="240" w:lineRule="auto"/>
        <w:ind w:right="54"/>
        <w:jc w:val="both"/>
        <w:rPr>
          <w:rFonts w:ascii="Avenir Book" w:eastAsia="Minion" w:hAnsi="Avenir Book" w:cs="Times New Roman"/>
          <w:b/>
          <w:sz w:val="24"/>
          <w:szCs w:val="24"/>
        </w:rPr>
      </w:pPr>
      <w:r w:rsidRPr="007C73D6">
        <w:rPr>
          <w:rFonts w:ascii="Avenir Book" w:eastAsia="Minion" w:hAnsi="Avenir Book" w:cs="Times New Roman"/>
          <w:b/>
          <w:bCs/>
          <w:color w:val="231F20"/>
          <w:sz w:val="24"/>
          <w:szCs w:val="24"/>
        </w:rPr>
        <w:t>GUARDIA</w:t>
      </w:r>
      <w:r w:rsidR="00F117FD" w:rsidRPr="007C73D6">
        <w:rPr>
          <w:rFonts w:ascii="Avenir Book" w:eastAsia="Minion" w:hAnsi="Avenir Book" w:cs="Times New Roman"/>
          <w:b/>
          <w:bCs/>
          <w:color w:val="231F20"/>
          <w:sz w:val="24"/>
          <w:szCs w:val="24"/>
        </w:rPr>
        <w:t>N</w:t>
      </w:r>
      <w:r w:rsidRPr="007C73D6">
        <w:rPr>
          <w:rFonts w:ascii="Avenir Book" w:eastAsia="Minion" w:hAnsi="Avenir Book" w:cs="Times New Roman"/>
          <w:b/>
          <w:bCs/>
          <w:color w:val="231F20"/>
          <w:sz w:val="24"/>
          <w:szCs w:val="24"/>
        </w:rPr>
        <w:t xml:space="preserve"> ANGELS</w:t>
      </w:r>
    </w:p>
    <w:p w14:paraId="3E181CE3" w14:textId="77777777" w:rsidR="00F117FD" w:rsidRPr="00712528" w:rsidRDefault="00F117FD" w:rsidP="00F117FD">
      <w:pPr>
        <w:spacing w:after="0" w:line="240" w:lineRule="auto"/>
        <w:ind w:right="54"/>
        <w:jc w:val="both"/>
        <w:rPr>
          <w:rFonts w:ascii="Avenir Book" w:eastAsia="Minion" w:hAnsi="Avenir Book" w:cs="Times New Roman"/>
          <w:sz w:val="24"/>
          <w:szCs w:val="24"/>
        </w:rPr>
      </w:pPr>
    </w:p>
    <w:p w14:paraId="3E190955" w14:textId="77777777" w:rsidR="0003527B" w:rsidRPr="00712528" w:rsidRDefault="006B2A00" w:rsidP="0003527B">
      <w:pPr>
        <w:spacing w:after="0" w:line="240" w:lineRule="auto"/>
        <w:jc w:val="both"/>
        <w:rPr>
          <w:rFonts w:ascii="Avenir Book" w:eastAsia="Minion" w:hAnsi="Avenir Book" w:cs="Times New Roman"/>
          <w:sz w:val="24"/>
          <w:szCs w:val="24"/>
        </w:rPr>
      </w:pPr>
      <w:r w:rsidRPr="00712528">
        <w:rPr>
          <w:rFonts w:ascii="Avenir Book" w:eastAsia="Minion" w:hAnsi="Avenir Book" w:cs="Times New Roman"/>
          <w:color w:val="231F20"/>
          <w:sz w:val="24"/>
          <w:szCs w:val="24"/>
        </w:rPr>
        <w:t>At birth, each human being receives</w:t>
      </w:r>
      <w:r w:rsidR="0047145D">
        <w:rPr>
          <w:rFonts w:ascii="Avenir Book" w:eastAsia="Minion" w:hAnsi="Avenir Book" w:cs="Times New Roman"/>
          <w:color w:val="231F20"/>
          <w:sz w:val="24"/>
          <w:szCs w:val="24"/>
        </w:rPr>
        <w:t xml:space="preserve"> 3 guardian Angels. T</w:t>
      </w:r>
      <w:r w:rsidRPr="00712528">
        <w:rPr>
          <w:rFonts w:ascii="Avenir Book" w:eastAsia="Minion" w:hAnsi="Avenir Book" w:cs="Times New Roman"/>
          <w:color w:val="231F20"/>
          <w:sz w:val="24"/>
          <w:szCs w:val="24"/>
        </w:rPr>
        <w:t xml:space="preserve">heir Qualities and associated human distortions indicate the strengths and weaknesses we have to work on in this life. The </w:t>
      </w:r>
      <w:r w:rsidRPr="0047145D">
        <w:rPr>
          <w:rFonts w:ascii="Avenir Book" w:eastAsia="Minion" w:hAnsi="Avenir Book" w:cs="Times New Roman"/>
          <w:b/>
          <w:color w:val="231F20"/>
          <w:sz w:val="24"/>
          <w:szCs w:val="24"/>
        </w:rPr>
        <w:t>1</w:t>
      </w:r>
      <w:r w:rsidRPr="0047145D">
        <w:rPr>
          <w:rFonts w:ascii="Avenir Book" w:eastAsia="Minion" w:hAnsi="Avenir Book" w:cs="Times New Roman"/>
          <w:b/>
          <w:color w:val="231F20"/>
          <w:sz w:val="24"/>
          <w:szCs w:val="24"/>
          <w:vertAlign w:val="superscript"/>
        </w:rPr>
        <w:t>st</w:t>
      </w:r>
      <w:r w:rsidRPr="0047145D">
        <w:rPr>
          <w:rFonts w:ascii="Avenir Book" w:eastAsia="Minion" w:hAnsi="Avenir Book" w:cs="Times New Roman"/>
          <w:b/>
          <w:color w:val="231F20"/>
          <w:sz w:val="24"/>
          <w:szCs w:val="24"/>
        </w:rPr>
        <w:t xml:space="preserve"> Guardian Angel</w:t>
      </w:r>
      <w:r w:rsidRPr="00712528">
        <w:rPr>
          <w:rFonts w:ascii="Avenir Book" w:eastAsia="Minion" w:hAnsi="Avenir Book" w:cs="Times New Roman"/>
          <w:color w:val="231F20"/>
          <w:sz w:val="24"/>
          <w:szCs w:val="24"/>
        </w:rPr>
        <w:t xml:space="preserve"> corresponds to our physical body; He guides the world of actions, and can be </w:t>
      </w:r>
      <w:proofErr w:type="spellStart"/>
      <w:r w:rsidRPr="00712528">
        <w:rPr>
          <w:rFonts w:ascii="Avenir Book" w:eastAsia="Minion" w:hAnsi="Avenir Book" w:cs="Times New Roman"/>
          <w:color w:val="231F20"/>
          <w:sz w:val="24"/>
          <w:szCs w:val="24"/>
        </w:rPr>
        <w:t>indentified</w:t>
      </w:r>
      <w:proofErr w:type="spellEnd"/>
      <w:r w:rsidRPr="00712528">
        <w:rPr>
          <w:rFonts w:ascii="Avenir Book" w:eastAsia="Minion" w:hAnsi="Avenir Book" w:cs="Times New Roman"/>
          <w:color w:val="231F20"/>
          <w:sz w:val="24"/>
          <w:szCs w:val="24"/>
        </w:rPr>
        <w:t xml:space="preserve"> in Angel Calendar 1, according to the day we were born. The </w:t>
      </w:r>
      <w:r w:rsidRPr="0047145D">
        <w:rPr>
          <w:rFonts w:ascii="Avenir Book" w:eastAsia="Minion" w:hAnsi="Avenir Book" w:cs="Times New Roman"/>
          <w:b/>
          <w:color w:val="231F20"/>
          <w:sz w:val="24"/>
          <w:szCs w:val="24"/>
        </w:rPr>
        <w:t>2</w:t>
      </w:r>
      <w:r w:rsidRPr="0047145D">
        <w:rPr>
          <w:rFonts w:ascii="Avenir Book" w:eastAsia="Minion" w:hAnsi="Avenir Book" w:cs="Times New Roman"/>
          <w:b/>
          <w:color w:val="231F20"/>
          <w:sz w:val="24"/>
          <w:szCs w:val="24"/>
          <w:vertAlign w:val="superscript"/>
        </w:rPr>
        <w:t>nd</w:t>
      </w:r>
      <w:r w:rsidRPr="0047145D">
        <w:rPr>
          <w:rFonts w:ascii="Avenir Book" w:eastAsia="Minion" w:hAnsi="Avenir Book" w:cs="Times New Roman"/>
          <w:b/>
          <w:color w:val="231F20"/>
          <w:sz w:val="24"/>
          <w:szCs w:val="24"/>
        </w:rPr>
        <w:t xml:space="preserve"> Guardian Angel</w:t>
      </w:r>
      <w:r w:rsidRPr="00712528">
        <w:rPr>
          <w:rFonts w:ascii="Avenir Book" w:eastAsia="Minion" w:hAnsi="Avenir Book" w:cs="Times New Roman"/>
          <w:color w:val="231F20"/>
          <w:sz w:val="24"/>
          <w:szCs w:val="24"/>
        </w:rPr>
        <w:t xml:space="preserve"> corresponds to our emotions and feelings. He indicates the potential and virtues we need to work on, on the emotional level. </w:t>
      </w:r>
      <w:r w:rsidR="0003527B" w:rsidRPr="00712528">
        <w:rPr>
          <w:rFonts w:ascii="Avenir Book" w:eastAsia="Minion" w:hAnsi="Avenir Book" w:cs="Times New Roman"/>
          <w:color w:val="231F20"/>
          <w:sz w:val="24"/>
          <w:szCs w:val="24"/>
        </w:rPr>
        <w:t xml:space="preserve">His Name can be found in Angel Calendar 2, according to the day we were born. The </w:t>
      </w:r>
      <w:r w:rsidR="0003527B" w:rsidRPr="0047145D">
        <w:rPr>
          <w:rFonts w:ascii="Avenir Book" w:eastAsia="Minion" w:hAnsi="Avenir Book" w:cs="Times New Roman"/>
          <w:b/>
          <w:color w:val="231F20"/>
          <w:sz w:val="24"/>
          <w:szCs w:val="24"/>
        </w:rPr>
        <w:t>3</w:t>
      </w:r>
      <w:r w:rsidR="0003527B" w:rsidRPr="0047145D">
        <w:rPr>
          <w:rFonts w:ascii="Avenir Book" w:eastAsia="Minion" w:hAnsi="Avenir Book" w:cs="Times New Roman"/>
          <w:b/>
          <w:color w:val="231F20"/>
          <w:sz w:val="24"/>
          <w:szCs w:val="24"/>
          <w:vertAlign w:val="superscript"/>
        </w:rPr>
        <w:t>rd</w:t>
      </w:r>
      <w:r w:rsidR="0003527B" w:rsidRPr="0047145D">
        <w:rPr>
          <w:rFonts w:ascii="Avenir Book" w:eastAsia="Minion" w:hAnsi="Avenir Book" w:cs="Times New Roman"/>
          <w:b/>
          <w:color w:val="231F20"/>
          <w:sz w:val="24"/>
          <w:szCs w:val="24"/>
        </w:rPr>
        <w:t xml:space="preserve"> Angel Guardian</w:t>
      </w:r>
      <w:r w:rsidR="0003527B" w:rsidRPr="00712528">
        <w:rPr>
          <w:rFonts w:ascii="Avenir Book" w:eastAsia="Minion" w:hAnsi="Avenir Book" w:cs="Times New Roman"/>
          <w:color w:val="231F20"/>
          <w:sz w:val="24"/>
          <w:szCs w:val="24"/>
        </w:rPr>
        <w:t xml:space="preserve"> corresponds to our intellect and is related to the world of thoughts</w:t>
      </w:r>
      <w:r w:rsidR="0003527B" w:rsidRPr="00712528">
        <w:rPr>
          <w:rFonts w:ascii="Avenir Book" w:eastAsia="Minion" w:hAnsi="Avenir Book" w:cs="Times New Roman"/>
          <w:sz w:val="24"/>
          <w:szCs w:val="24"/>
        </w:rPr>
        <w:t xml:space="preserve">. He can be identified in Angel Calendar 3, according to our time of birth. </w:t>
      </w:r>
    </w:p>
    <w:p w14:paraId="6187C5B0" w14:textId="77777777" w:rsidR="00F117FD" w:rsidRPr="00712528" w:rsidRDefault="00F117FD" w:rsidP="0003527B">
      <w:pPr>
        <w:spacing w:after="0" w:line="240" w:lineRule="auto"/>
        <w:jc w:val="both"/>
        <w:rPr>
          <w:rFonts w:ascii="Avenir Book" w:eastAsia="Minion" w:hAnsi="Avenir Book" w:cs="Times New Roman"/>
          <w:sz w:val="24"/>
          <w:szCs w:val="24"/>
        </w:rPr>
      </w:pPr>
    </w:p>
    <w:p w14:paraId="30B7D98A" w14:textId="77777777" w:rsidR="00F117FD" w:rsidRPr="00E03649" w:rsidRDefault="0003527B" w:rsidP="0003527B">
      <w:pPr>
        <w:spacing w:after="0" w:line="240" w:lineRule="auto"/>
        <w:ind w:right="54"/>
        <w:jc w:val="both"/>
        <w:rPr>
          <w:rFonts w:ascii="Avenir Book" w:eastAsia="Minion" w:hAnsi="Avenir Book" w:cs="Times New Roman"/>
          <w:color w:val="231F20"/>
          <w:spacing w:val="29"/>
          <w:sz w:val="24"/>
          <w:szCs w:val="24"/>
        </w:rPr>
      </w:pPr>
      <w:r w:rsidRPr="00712528">
        <w:rPr>
          <w:rFonts w:ascii="Avenir Book" w:eastAsia="Minion" w:hAnsi="Avenir Book" w:cs="Times New Roman"/>
          <w:color w:val="231F20"/>
          <w:spacing w:val="-24"/>
          <w:sz w:val="24"/>
          <w:szCs w:val="24"/>
        </w:rPr>
        <w:t xml:space="preserve">The goal of working with the States of Angelic Conscience consists in integrating not only </w:t>
      </w:r>
      <w:del w:id="50" w:author="blanaid" w:date="2015-06-08T19:10:00Z">
        <w:r w:rsidRPr="00712528" w:rsidDel="000B418E">
          <w:rPr>
            <w:rFonts w:ascii="Avenir Book" w:eastAsia="Minion" w:hAnsi="Avenir Book" w:cs="Times New Roman"/>
            <w:color w:val="231F20"/>
            <w:spacing w:val="-24"/>
            <w:sz w:val="24"/>
            <w:szCs w:val="24"/>
          </w:rPr>
          <w:delText xml:space="preserve"> </w:delText>
        </w:r>
      </w:del>
      <w:r w:rsidRPr="00712528">
        <w:rPr>
          <w:rFonts w:ascii="Avenir Book" w:eastAsia="Minion" w:hAnsi="Avenir Book" w:cs="Times New Roman"/>
          <w:color w:val="231F20"/>
          <w:spacing w:val="-24"/>
          <w:sz w:val="24"/>
          <w:szCs w:val="24"/>
        </w:rPr>
        <w:t xml:space="preserve">the </w:t>
      </w:r>
      <w:r w:rsidR="00F117FD" w:rsidRPr="00712528">
        <w:rPr>
          <w:rFonts w:ascii="Avenir Book" w:eastAsia="Minion" w:hAnsi="Avenir Book" w:cs="Times New Roman"/>
          <w:color w:val="231F20"/>
          <w:spacing w:val="1"/>
          <w:sz w:val="24"/>
          <w:szCs w:val="24"/>
        </w:rPr>
        <w:t>p</w:t>
      </w:r>
      <w:r w:rsidR="00F117FD" w:rsidRPr="00712528">
        <w:rPr>
          <w:rFonts w:ascii="Avenir Book" w:eastAsia="Minion" w:hAnsi="Avenir Book" w:cs="Times New Roman"/>
          <w:color w:val="231F20"/>
          <w:sz w:val="24"/>
          <w:szCs w:val="24"/>
        </w:rPr>
        <w:t>o</w:t>
      </w:r>
      <w:r w:rsidR="00F117FD" w:rsidRPr="00712528">
        <w:rPr>
          <w:rFonts w:ascii="Avenir Book" w:eastAsia="Minion" w:hAnsi="Avenir Book" w:cs="Times New Roman"/>
          <w:color w:val="231F20"/>
          <w:spacing w:val="-2"/>
          <w:sz w:val="24"/>
          <w:szCs w:val="24"/>
        </w:rPr>
        <w:t>t</w:t>
      </w:r>
      <w:r w:rsidR="00F117FD" w:rsidRPr="00712528">
        <w:rPr>
          <w:rFonts w:ascii="Avenir Book" w:eastAsia="Minion" w:hAnsi="Avenir Book" w:cs="Times New Roman"/>
          <w:color w:val="231F20"/>
          <w:spacing w:val="-1"/>
          <w:sz w:val="24"/>
          <w:szCs w:val="24"/>
        </w:rPr>
        <w:t>e</w:t>
      </w:r>
      <w:r w:rsidR="00F117FD" w:rsidRPr="00712528">
        <w:rPr>
          <w:rFonts w:ascii="Avenir Book" w:eastAsia="Minion" w:hAnsi="Avenir Book" w:cs="Times New Roman"/>
          <w:color w:val="231F20"/>
          <w:sz w:val="24"/>
          <w:szCs w:val="24"/>
        </w:rPr>
        <w:t>n</w:t>
      </w:r>
      <w:r w:rsidR="00F117FD" w:rsidRPr="00712528">
        <w:rPr>
          <w:rFonts w:ascii="Avenir Book" w:eastAsia="Minion" w:hAnsi="Avenir Book" w:cs="Times New Roman"/>
          <w:color w:val="231F20"/>
          <w:spacing w:val="1"/>
          <w:sz w:val="24"/>
          <w:szCs w:val="24"/>
        </w:rPr>
        <w:t>t</w:t>
      </w:r>
      <w:r w:rsidRPr="00712528">
        <w:rPr>
          <w:rFonts w:ascii="Avenir Book" w:eastAsia="Minion" w:hAnsi="Avenir Book" w:cs="Times New Roman"/>
          <w:color w:val="231F20"/>
          <w:sz w:val="24"/>
          <w:szCs w:val="24"/>
        </w:rPr>
        <w:t>ia</w:t>
      </w:r>
      <w:r w:rsidR="00F117FD" w:rsidRPr="00712528">
        <w:rPr>
          <w:rFonts w:ascii="Avenir Book" w:eastAsia="Minion" w:hAnsi="Avenir Book" w:cs="Times New Roman"/>
          <w:color w:val="231F20"/>
          <w:sz w:val="24"/>
          <w:szCs w:val="24"/>
        </w:rPr>
        <w:t>l</w:t>
      </w:r>
      <w:r w:rsidR="00F117FD" w:rsidRPr="00712528">
        <w:rPr>
          <w:rFonts w:ascii="Avenir Book" w:eastAsia="Minion" w:hAnsi="Avenir Book" w:cs="Times New Roman"/>
          <w:color w:val="231F20"/>
          <w:spacing w:val="29"/>
          <w:sz w:val="24"/>
          <w:szCs w:val="24"/>
        </w:rPr>
        <w:t xml:space="preserve"> </w:t>
      </w:r>
      <w:r w:rsidRPr="00712528">
        <w:rPr>
          <w:rFonts w:ascii="Avenir Book" w:eastAsia="Minion" w:hAnsi="Avenir Book" w:cs="Times New Roman"/>
          <w:color w:val="231F20"/>
          <w:spacing w:val="29"/>
          <w:sz w:val="24"/>
          <w:szCs w:val="24"/>
        </w:rPr>
        <w:t xml:space="preserve">of our 3 Guardian Angels, but all of the Knowledge represented by the 72 Angels of this Tradition.  </w:t>
      </w:r>
    </w:p>
    <w:p w14:paraId="18214C7E" w14:textId="77777777" w:rsidR="0043175D" w:rsidRPr="00712528" w:rsidRDefault="0043175D">
      <w:pPr>
        <w:rPr>
          <w:rFonts w:ascii="Avenir Book" w:hAnsi="Avenir Book"/>
        </w:rPr>
      </w:pPr>
    </w:p>
    <w:sectPr w:rsidR="0043175D" w:rsidRPr="00712528" w:rsidSect="0043175D">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Minion">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D9B"/>
    <w:multiLevelType w:val="hybridMultilevel"/>
    <w:tmpl w:val="E1AE4A50"/>
    <w:lvl w:ilvl="0" w:tplc="DFBCD716">
      <w:start w:val="2"/>
      <w:numFmt w:val="bullet"/>
      <w:lvlText w:val=""/>
      <w:lvlJc w:val="left"/>
      <w:pPr>
        <w:ind w:left="777" w:hanging="360"/>
      </w:pPr>
      <w:rPr>
        <w:rFonts w:ascii="Symbol" w:eastAsia="Minion" w:hAnsi="Symbol" w:cs="Times New Roman"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
    <w:nsid w:val="559F6B20"/>
    <w:multiLevelType w:val="hybridMultilevel"/>
    <w:tmpl w:val="F44ED9B2"/>
    <w:lvl w:ilvl="0" w:tplc="DB784366">
      <w:start w:val="2"/>
      <w:numFmt w:val="bullet"/>
      <w:lvlText w:val=""/>
      <w:lvlJc w:val="left"/>
      <w:pPr>
        <w:ind w:left="757" w:hanging="360"/>
      </w:pPr>
      <w:rPr>
        <w:rFonts w:ascii="Symbol" w:eastAsia="Minion" w:hAnsi="Symbol" w:cs="Times New Roman"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FD"/>
    <w:rsid w:val="000174D8"/>
    <w:rsid w:val="00031104"/>
    <w:rsid w:val="0003527B"/>
    <w:rsid w:val="000B418E"/>
    <w:rsid w:val="000C39A1"/>
    <w:rsid w:val="001501AD"/>
    <w:rsid w:val="001864E5"/>
    <w:rsid w:val="002874C7"/>
    <w:rsid w:val="002B27EC"/>
    <w:rsid w:val="002C5D30"/>
    <w:rsid w:val="00355DE8"/>
    <w:rsid w:val="003F0E3C"/>
    <w:rsid w:val="0043175D"/>
    <w:rsid w:val="00443A58"/>
    <w:rsid w:val="00455957"/>
    <w:rsid w:val="004708D0"/>
    <w:rsid w:val="0047145D"/>
    <w:rsid w:val="004E1661"/>
    <w:rsid w:val="004F39E0"/>
    <w:rsid w:val="00504B7A"/>
    <w:rsid w:val="00531096"/>
    <w:rsid w:val="0057470F"/>
    <w:rsid w:val="00593AD2"/>
    <w:rsid w:val="00610F62"/>
    <w:rsid w:val="00643C00"/>
    <w:rsid w:val="006A7C69"/>
    <w:rsid w:val="006B2A00"/>
    <w:rsid w:val="006D6996"/>
    <w:rsid w:val="006E7BBB"/>
    <w:rsid w:val="00712528"/>
    <w:rsid w:val="00786EA7"/>
    <w:rsid w:val="007C73D6"/>
    <w:rsid w:val="0080586C"/>
    <w:rsid w:val="00850AB2"/>
    <w:rsid w:val="008B6EEA"/>
    <w:rsid w:val="008C2C2C"/>
    <w:rsid w:val="00913025"/>
    <w:rsid w:val="00913FD0"/>
    <w:rsid w:val="0095134C"/>
    <w:rsid w:val="00981017"/>
    <w:rsid w:val="009E4747"/>
    <w:rsid w:val="00A06C00"/>
    <w:rsid w:val="00A47B21"/>
    <w:rsid w:val="00A6545E"/>
    <w:rsid w:val="00B01F00"/>
    <w:rsid w:val="00B120C8"/>
    <w:rsid w:val="00B32AE5"/>
    <w:rsid w:val="00B83C49"/>
    <w:rsid w:val="00B957F5"/>
    <w:rsid w:val="00C56380"/>
    <w:rsid w:val="00C77CCF"/>
    <w:rsid w:val="00DC37D2"/>
    <w:rsid w:val="00E03649"/>
    <w:rsid w:val="00E932B2"/>
    <w:rsid w:val="00EC789D"/>
    <w:rsid w:val="00EF0170"/>
    <w:rsid w:val="00F02F95"/>
    <w:rsid w:val="00F117FD"/>
    <w:rsid w:val="00FD5899"/>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E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7FD"/>
    <w:pPr>
      <w:widowControl w:val="0"/>
      <w:spacing w:after="200" w:line="276" w:lineRule="auto"/>
    </w:pPr>
    <w:rPr>
      <w:sz w:val="22"/>
      <w:szCs w:val="22"/>
      <w:lang w:val="en-US"/>
    </w:rPr>
  </w:style>
  <w:style w:type="paragraph" w:styleId="Heading4">
    <w:name w:val="heading 4"/>
    <w:basedOn w:val="Normal"/>
    <w:next w:val="Normal"/>
    <w:link w:val="Heading4Char"/>
    <w:uiPriority w:val="9"/>
    <w:semiHidden/>
    <w:unhideWhenUsed/>
    <w:qFormat/>
    <w:rsid w:val="00CD56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qFormat/>
    <w:rsid w:val="00CD5608"/>
  </w:style>
  <w:style w:type="character" w:customStyle="1" w:styleId="Heading4Char">
    <w:name w:val="Heading 4 Char"/>
    <w:basedOn w:val="DefaultParagraphFont"/>
    <w:link w:val="Heading4"/>
    <w:uiPriority w:val="9"/>
    <w:semiHidden/>
    <w:rsid w:val="00CD5608"/>
    <w:rPr>
      <w:rFonts w:asciiTheme="majorHAnsi" w:eastAsiaTheme="majorEastAsia" w:hAnsiTheme="majorHAnsi" w:cstheme="majorBidi"/>
      <w:b/>
      <w:bCs/>
      <w:i/>
      <w:iCs/>
      <w:color w:val="4F81BD" w:themeColor="accent1"/>
      <w:sz w:val="24"/>
      <w:lang w:val="en-US"/>
    </w:rPr>
  </w:style>
  <w:style w:type="character" w:styleId="Hyperlink">
    <w:name w:val="Hyperlink"/>
    <w:basedOn w:val="DefaultParagraphFont"/>
    <w:uiPriority w:val="99"/>
    <w:unhideWhenUsed/>
    <w:rsid w:val="00F117FD"/>
    <w:rPr>
      <w:color w:val="0000FF" w:themeColor="hyperlink"/>
      <w:u w:val="single"/>
    </w:rPr>
  </w:style>
  <w:style w:type="paragraph" w:styleId="ListParagraph">
    <w:name w:val="List Paragraph"/>
    <w:basedOn w:val="Normal"/>
    <w:uiPriority w:val="34"/>
    <w:qFormat/>
    <w:rsid w:val="00F117FD"/>
    <w:pPr>
      <w:ind w:left="720"/>
      <w:contextualSpacing/>
    </w:pPr>
  </w:style>
  <w:style w:type="character" w:styleId="FollowedHyperlink">
    <w:name w:val="FollowedHyperlink"/>
    <w:basedOn w:val="DefaultParagraphFont"/>
    <w:uiPriority w:val="99"/>
    <w:semiHidden/>
    <w:unhideWhenUsed/>
    <w:rsid w:val="00B83C49"/>
    <w:rPr>
      <w:color w:val="800080" w:themeColor="followedHyperlink"/>
      <w:u w:val="single"/>
    </w:rPr>
  </w:style>
  <w:style w:type="paragraph" w:styleId="Header">
    <w:name w:val="header"/>
    <w:basedOn w:val="Normal"/>
    <w:link w:val="HeaderChar"/>
    <w:uiPriority w:val="99"/>
    <w:semiHidden/>
    <w:unhideWhenUsed/>
    <w:rsid w:val="004F39E0"/>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F39E0"/>
    <w:rPr>
      <w:sz w:val="22"/>
      <w:szCs w:val="22"/>
      <w:lang w:val="en-US"/>
    </w:rPr>
  </w:style>
  <w:style w:type="paragraph" w:styleId="Footer">
    <w:name w:val="footer"/>
    <w:basedOn w:val="Normal"/>
    <w:link w:val="FooterChar"/>
    <w:uiPriority w:val="99"/>
    <w:semiHidden/>
    <w:unhideWhenUsed/>
    <w:rsid w:val="004F39E0"/>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F39E0"/>
    <w:rPr>
      <w:sz w:val="22"/>
      <w:szCs w:val="22"/>
      <w:lang w:val="en-US"/>
    </w:rPr>
  </w:style>
  <w:style w:type="paragraph" w:styleId="BalloonText">
    <w:name w:val="Balloon Text"/>
    <w:basedOn w:val="Normal"/>
    <w:link w:val="BalloonTextChar"/>
    <w:uiPriority w:val="99"/>
    <w:semiHidden/>
    <w:unhideWhenUsed/>
    <w:rsid w:val="009810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017"/>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7FD"/>
    <w:pPr>
      <w:widowControl w:val="0"/>
      <w:spacing w:after="200" w:line="276" w:lineRule="auto"/>
    </w:pPr>
    <w:rPr>
      <w:sz w:val="22"/>
      <w:szCs w:val="22"/>
      <w:lang w:val="en-US"/>
    </w:rPr>
  </w:style>
  <w:style w:type="paragraph" w:styleId="Heading4">
    <w:name w:val="heading 4"/>
    <w:basedOn w:val="Normal"/>
    <w:next w:val="Normal"/>
    <w:link w:val="Heading4Char"/>
    <w:uiPriority w:val="9"/>
    <w:semiHidden/>
    <w:unhideWhenUsed/>
    <w:qFormat/>
    <w:rsid w:val="00CD56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qFormat/>
    <w:rsid w:val="00CD5608"/>
  </w:style>
  <w:style w:type="character" w:customStyle="1" w:styleId="Heading4Char">
    <w:name w:val="Heading 4 Char"/>
    <w:basedOn w:val="DefaultParagraphFont"/>
    <w:link w:val="Heading4"/>
    <w:uiPriority w:val="9"/>
    <w:semiHidden/>
    <w:rsid w:val="00CD5608"/>
    <w:rPr>
      <w:rFonts w:asciiTheme="majorHAnsi" w:eastAsiaTheme="majorEastAsia" w:hAnsiTheme="majorHAnsi" w:cstheme="majorBidi"/>
      <w:b/>
      <w:bCs/>
      <w:i/>
      <w:iCs/>
      <w:color w:val="4F81BD" w:themeColor="accent1"/>
      <w:sz w:val="24"/>
      <w:lang w:val="en-US"/>
    </w:rPr>
  </w:style>
  <w:style w:type="character" w:styleId="Hyperlink">
    <w:name w:val="Hyperlink"/>
    <w:basedOn w:val="DefaultParagraphFont"/>
    <w:uiPriority w:val="99"/>
    <w:unhideWhenUsed/>
    <w:rsid w:val="00F117FD"/>
    <w:rPr>
      <w:color w:val="0000FF" w:themeColor="hyperlink"/>
      <w:u w:val="single"/>
    </w:rPr>
  </w:style>
  <w:style w:type="paragraph" w:styleId="ListParagraph">
    <w:name w:val="List Paragraph"/>
    <w:basedOn w:val="Normal"/>
    <w:uiPriority w:val="34"/>
    <w:qFormat/>
    <w:rsid w:val="00F117FD"/>
    <w:pPr>
      <w:ind w:left="720"/>
      <w:contextualSpacing/>
    </w:pPr>
  </w:style>
  <w:style w:type="character" w:styleId="FollowedHyperlink">
    <w:name w:val="FollowedHyperlink"/>
    <w:basedOn w:val="DefaultParagraphFont"/>
    <w:uiPriority w:val="99"/>
    <w:semiHidden/>
    <w:unhideWhenUsed/>
    <w:rsid w:val="00B83C49"/>
    <w:rPr>
      <w:color w:val="800080" w:themeColor="followedHyperlink"/>
      <w:u w:val="single"/>
    </w:rPr>
  </w:style>
  <w:style w:type="paragraph" w:styleId="Header">
    <w:name w:val="header"/>
    <w:basedOn w:val="Normal"/>
    <w:link w:val="HeaderChar"/>
    <w:uiPriority w:val="99"/>
    <w:semiHidden/>
    <w:unhideWhenUsed/>
    <w:rsid w:val="004F39E0"/>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F39E0"/>
    <w:rPr>
      <w:sz w:val="22"/>
      <w:szCs w:val="22"/>
      <w:lang w:val="en-US"/>
    </w:rPr>
  </w:style>
  <w:style w:type="paragraph" w:styleId="Footer">
    <w:name w:val="footer"/>
    <w:basedOn w:val="Normal"/>
    <w:link w:val="FooterChar"/>
    <w:uiPriority w:val="99"/>
    <w:semiHidden/>
    <w:unhideWhenUsed/>
    <w:rsid w:val="004F39E0"/>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F39E0"/>
    <w:rPr>
      <w:sz w:val="22"/>
      <w:szCs w:val="22"/>
      <w:lang w:val="en-US"/>
    </w:rPr>
  </w:style>
  <w:style w:type="paragraph" w:styleId="BalloonText">
    <w:name w:val="Balloon Text"/>
    <w:basedOn w:val="Normal"/>
    <w:link w:val="BalloonTextChar"/>
    <w:uiPriority w:val="99"/>
    <w:semiHidden/>
    <w:unhideWhenUsed/>
    <w:rsid w:val="009810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017"/>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72ange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2195</Words>
  <Characters>12514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bla</Company>
  <LinksUpToDate>false</LinksUpToDate>
  <CharactersWithSpaces>14680</CharactersWithSpaces>
  <SharedDoc>false</SharedDoc>
  <HLinks>
    <vt:vector size="6" baseType="variant">
      <vt:variant>
        <vt:i4>6750248</vt:i4>
      </vt:variant>
      <vt:variant>
        <vt:i4>0</vt:i4>
      </vt:variant>
      <vt:variant>
        <vt:i4>0</vt:i4>
      </vt:variant>
      <vt:variant>
        <vt:i4>5</vt:i4>
      </vt:variant>
      <vt:variant>
        <vt:lpwstr>http://www.72anges.com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blanaid</dc:creator>
  <cp:keywords/>
  <cp:lastModifiedBy>KAYA UCM</cp:lastModifiedBy>
  <cp:revision>2</cp:revision>
  <dcterms:created xsi:type="dcterms:W3CDTF">2015-06-08T18:50:00Z</dcterms:created>
  <dcterms:modified xsi:type="dcterms:W3CDTF">2015-06-08T18:50:00Z</dcterms:modified>
</cp:coreProperties>
</file>